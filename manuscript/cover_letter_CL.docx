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80DDE" w14:textId="75BB9E2D" w:rsidR="00A527B5" w:rsidRDefault="00B34973" w:rsidP="00A45D89">
      <w:pPr>
        <w:pStyle w:val="1"/>
        <w:spacing w:line="240" w:lineRule="auto"/>
        <w:jc w:val="both"/>
        <w:rPr>
          <w:kern w:val="6"/>
          <w:sz w:val="24"/>
          <w:szCs w:val="24"/>
        </w:rPr>
      </w:pPr>
      <w:r>
        <w:rPr>
          <w:kern w:val="6"/>
          <w:sz w:val="24"/>
          <w:szCs w:val="24"/>
        </w:rPr>
        <w:fldChar w:fldCharType="begin"/>
      </w:r>
      <w:r>
        <w:rPr>
          <w:kern w:val="6"/>
          <w:sz w:val="24"/>
          <w:szCs w:val="24"/>
        </w:rPr>
        <w:instrText xml:space="preserve"> DATE \@ "MMMM d, yyyy" </w:instrText>
      </w:r>
      <w:r>
        <w:rPr>
          <w:kern w:val="6"/>
          <w:sz w:val="24"/>
          <w:szCs w:val="24"/>
        </w:rPr>
        <w:fldChar w:fldCharType="separate"/>
      </w:r>
      <w:r>
        <w:rPr>
          <w:noProof/>
          <w:kern w:val="6"/>
          <w:sz w:val="24"/>
          <w:szCs w:val="24"/>
        </w:rPr>
        <w:t>July 11, 2021</w:t>
      </w:r>
      <w:r>
        <w:rPr>
          <w:kern w:val="6"/>
          <w:sz w:val="24"/>
          <w:szCs w:val="24"/>
        </w:rPr>
        <w:fldChar w:fldCharType="end"/>
      </w:r>
    </w:p>
    <w:p w14:paraId="39B01378" w14:textId="77777777" w:rsidR="00B34973" w:rsidRPr="00580EB0" w:rsidRDefault="00B34973" w:rsidP="00A45D89">
      <w:pPr>
        <w:pStyle w:val="1"/>
        <w:spacing w:line="240" w:lineRule="auto"/>
        <w:jc w:val="both"/>
        <w:rPr>
          <w:kern w:val="6"/>
          <w:sz w:val="24"/>
          <w:szCs w:val="24"/>
        </w:rPr>
      </w:pPr>
    </w:p>
    <w:p w14:paraId="37E8D7A3" w14:textId="20593B99" w:rsidR="00A527B5" w:rsidRPr="00580EB0" w:rsidRDefault="00A527B5" w:rsidP="00A45D89">
      <w:pPr>
        <w:jc w:val="both"/>
        <w:rPr>
          <w:color w:val="000000"/>
        </w:rPr>
      </w:pPr>
      <w:r w:rsidRPr="00580EB0">
        <w:rPr>
          <w:color w:val="000000"/>
        </w:rPr>
        <w:t xml:space="preserve">Dear editorial board of </w:t>
      </w:r>
      <w:r w:rsidRPr="00580EB0">
        <w:rPr>
          <w:i/>
          <w:iCs/>
          <w:color w:val="000000"/>
        </w:rPr>
        <w:t>Nature</w:t>
      </w:r>
      <w:r w:rsidR="00C20A54">
        <w:rPr>
          <w:i/>
          <w:iCs/>
          <w:color w:val="000000"/>
        </w:rPr>
        <w:t xml:space="preserve"> E</w:t>
      </w:r>
      <w:r w:rsidR="00C20A54">
        <w:rPr>
          <w:rFonts w:hint="eastAsia"/>
          <w:i/>
          <w:iCs/>
          <w:color w:val="000000"/>
          <w:lang w:eastAsia="zh-CN"/>
        </w:rPr>
        <w:t>cology</w:t>
      </w:r>
      <w:r w:rsidR="00C20A54">
        <w:rPr>
          <w:i/>
          <w:iCs/>
          <w:color w:val="000000"/>
          <w:lang w:eastAsia="zh-CN"/>
        </w:rPr>
        <w:t xml:space="preserve"> &amp; Evolution</w:t>
      </w:r>
      <w:r w:rsidRPr="00580EB0">
        <w:rPr>
          <w:color w:val="000000"/>
        </w:rPr>
        <w:t>,</w:t>
      </w:r>
      <w:r w:rsidRPr="00580EB0">
        <w:rPr>
          <w:color w:val="000000"/>
        </w:rPr>
        <w:br/>
      </w:r>
      <w:r w:rsidRPr="00580EB0">
        <w:rPr>
          <w:color w:val="000000"/>
        </w:rPr>
        <w:br/>
        <w:t>Please find enclosed the manuscript entitled “</w:t>
      </w:r>
      <w:ins w:id="0" w:author="Chen Liao" w:date="2021-07-11T21:16:00Z">
        <w:r w:rsidR="00A45D89" w:rsidRPr="00A45D89">
          <w:rPr>
            <w:b/>
            <w:bCs/>
            <w:color w:val="000000"/>
            <w:rPrChange w:id="1" w:author="Chen Liao" w:date="2021-07-11T21:21:00Z">
              <w:rPr>
                <w:color w:val="000000"/>
              </w:rPr>
            </w:rPrChange>
          </w:rPr>
          <w:t>Ecological dynamics of the gut microbiome in response to dietary fiber</w:t>
        </w:r>
      </w:ins>
      <w:del w:id="2" w:author="Chen Liao" w:date="2021-07-11T21:16:00Z">
        <w:r w:rsidRPr="00580EB0" w:rsidDel="00A45D89">
          <w:rPr>
            <w:color w:val="000000"/>
          </w:rPr>
          <w:delText>Deciphering the baseline-dependent ecological dynamics of murine gut microbiome in response to dietary fiber interventions</w:delText>
        </w:r>
      </w:del>
      <w:r w:rsidRPr="00580EB0">
        <w:rPr>
          <w:color w:val="000000"/>
        </w:rPr>
        <w:t>”</w:t>
      </w:r>
      <w:ins w:id="3" w:author="Chen Liao" w:date="2021-07-11T21:22:00Z">
        <w:r w:rsidR="00A45D89">
          <w:rPr>
            <w:color w:val="000000"/>
          </w:rPr>
          <w:t xml:space="preserve">. All authors have contributed to, </w:t>
        </w:r>
        <w:proofErr w:type="gramStart"/>
        <w:r w:rsidR="00A45D89">
          <w:rPr>
            <w:color w:val="000000"/>
          </w:rPr>
          <w:t>read</w:t>
        </w:r>
        <w:proofErr w:type="gramEnd"/>
        <w:r w:rsidR="00A45D89">
          <w:rPr>
            <w:color w:val="000000"/>
          </w:rPr>
          <w:t xml:space="preserve"> and approved this manuscript. It has not been submitted or accepted for publication elsewhere.</w:t>
        </w:r>
      </w:ins>
      <w:del w:id="4" w:author="Chen Liao" w:date="2021-07-11T21:22:00Z">
        <w:r w:rsidRPr="00580EB0" w:rsidDel="00A45D89">
          <w:rPr>
            <w:color w:val="000000"/>
          </w:rPr>
          <w:delText xml:space="preserve"> by </w:delText>
        </w:r>
        <w:r w:rsidRPr="00580EB0" w:rsidDel="00A45D89">
          <w:rPr>
            <w:color w:val="000000"/>
            <w:shd w:val="clear" w:color="auto" w:fill="FFFFFF"/>
          </w:rPr>
          <w:delText>Hongbin Liu, Chen Liao</w:delText>
        </w:r>
        <w:r w:rsidRPr="00580EB0" w:rsidDel="00A45D89">
          <w:rPr>
            <w:color w:val="000000"/>
          </w:rPr>
          <w:delText xml:space="preserve"> </w:delText>
        </w:r>
        <w:r w:rsidRPr="00580EB0" w:rsidDel="00A45D89">
          <w:rPr>
            <w:color w:val="000000"/>
            <w:lang w:eastAsia="zh-CN"/>
          </w:rPr>
          <w:delText>and</w:delText>
        </w:r>
        <w:r w:rsidRPr="00580EB0" w:rsidDel="00A45D89">
          <w:rPr>
            <w:color w:val="000000"/>
          </w:rPr>
          <w:delText xml:space="preserve"> Lei Dai</w:delText>
        </w:r>
      </w:del>
      <w:del w:id="5" w:author="Chen Liao" w:date="2021-07-11T21:21:00Z">
        <w:r w:rsidRPr="00580EB0" w:rsidDel="00A45D89">
          <w:rPr>
            <w:color w:val="000000"/>
          </w:rPr>
          <w:delText xml:space="preserve"> to be submitted as a Letter to </w:delText>
        </w:r>
        <w:r w:rsidRPr="00580EB0" w:rsidDel="00A45D89">
          <w:rPr>
            <w:i/>
            <w:color w:val="000000"/>
          </w:rPr>
          <w:delText>Nature</w:delText>
        </w:r>
        <w:r w:rsidRPr="00580EB0" w:rsidDel="00A45D89">
          <w:rPr>
            <w:color w:val="000000"/>
          </w:rPr>
          <w:delText xml:space="preserve">. </w:delText>
        </w:r>
      </w:del>
    </w:p>
    <w:p w14:paraId="009E3E28" w14:textId="3EB70E29" w:rsidR="00A45D89" w:rsidRDefault="00A45D89" w:rsidP="00981EB2">
      <w:pPr>
        <w:rPr>
          <w:ins w:id="6" w:author="Chen Liao" w:date="2021-07-11T21:22:00Z"/>
          <w:color w:val="000000"/>
        </w:rPr>
      </w:pPr>
    </w:p>
    <w:p w14:paraId="0FA71C61" w14:textId="3B86E7F6" w:rsidR="00981EB2" w:rsidRPr="00580EB0" w:rsidDel="0084739B" w:rsidRDefault="00981EB2" w:rsidP="0084739B">
      <w:pPr>
        <w:jc w:val="both"/>
        <w:rPr>
          <w:del w:id="7" w:author="Chen Liao" w:date="2021-07-11T21:33:00Z"/>
          <w:color w:val="000000"/>
        </w:rPr>
        <w:pPrChange w:id="8" w:author="Chen Liao" w:date="2021-07-11T21:33:00Z">
          <w:pPr/>
        </w:pPrChange>
      </w:pPr>
      <w:ins w:id="9" w:author="Chen Liao" w:date="2021-07-11T21:22:00Z">
        <w:r>
          <w:rPr>
            <w:color w:val="000000"/>
          </w:rPr>
          <w:t xml:space="preserve">Our manuscript </w:t>
        </w:r>
      </w:ins>
      <w:ins w:id="10" w:author="Chen Liao" w:date="2021-07-11T21:29:00Z">
        <w:r w:rsidR="0084739B">
          <w:rPr>
            <w:color w:val="000000"/>
          </w:rPr>
          <w:t xml:space="preserve">addresses an important yet </w:t>
        </w:r>
      </w:ins>
      <w:ins w:id="11" w:author="Chen Liao" w:date="2021-07-11T21:31:00Z">
        <w:r w:rsidR="0084739B">
          <w:rPr>
            <w:color w:val="000000"/>
          </w:rPr>
          <w:t>rarely</w:t>
        </w:r>
      </w:ins>
      <w:ins w:id="12" w:author="Chen Liao" w:date="2021-07-11T21:29:00Z">
        <w:r w:rsidR="0084739B">
          <w:rPr>
            <w:color w:val="000000"/>
          </w:rPr>
          <w:t xml:space="preserve">-addressed </w:t>
        </w:r>
      </w:ins>
      <w:ins w:id="13" w:author="Chen Liao" w:date="2021-07-11T21:44:00Z">
        <w:r w:rsidR="00177B26">
          <w:rPr>
            <w:color w:val="000000"/>
          </w:rPr>
          <w:t xml:space="preserve">question </w:t>
        </w:r>
      </w:ins>
      <w:ins w:id="14" w:author="Chen Liao" w:date="2021-07-11T21:29:00Z">
        <w:r w:rsidR="0084739B">
          <w:rPr>
            <w:color w:val="000000"/>
          </w:rPr>
          <w:t xml:space="preserve">of microbiome ecology: </w:t>
        </w:r>
      </w:ins>
      <w:ins w:id="15" w:author="Chen Liao" w:date="2021-07-11T21:31:00Z">
        <w:r w:rsidR="0084739B">
          <w:rPr>
            <w:color w:val="000000"/>
          </w:rPr>
          <w:t xml:space="preserve">what are the ecological mechanisms underpin the </w:t>
        </w:r>
      </w:ins>
      <w:ins w:id="16" w:author="Chen Liao" w:date="2021-07-11T21:32:00Z">
        <w:r w:rsidR="0084739B">
          <w:rPr>
            <w:color w:val="000000"/>
          </w:rPr>
          <w:t xml:space="preserve">dynamical responses of gut bacteria to dietary fiber intervention? </w:t>
        </w:r>
      </w:ins>
      <w:ins w:id="17" w:author="Chen Liao" w:date="2021-07-11T21:33:00Z">
        <w:r w:rsidR="0084739B">
          <w:rPr>
            <w:color w:val="000000"/>
          </w:rPr>
          <w:t xml:space="preserve">A better understanding of </w:t>
        </w:r>
      </w:ins>
      <w:ins w:id="18" w:author="Chen Liao" w:date="2021-07-11T21:37:00Z">
        <w:r w:rsidR="00177B26">
          <w:rPr>
            <w:color w:val="000000"/>
          </w:rPr>
          <w:t>the underlying ecology</w:t>
        </w:r>
      </w:ins>
      <w:ins w:id="19" w:author="Chen Liao" w:date="2021-07-11T21:33:00Z">
        <w:r w:rsidR="0084739B">
          <w:rPr>
            <w:color w:val="000000"/>
          </w:rPr>
          <w:t xml:space="preserve"> would </w:t>
        </w:r>
        <w:bookmarkStart w:id="20" w:name="OLE_LINK64"/>
        <w:bookmarkStart w:id="21" w:name="OLE_LINK65"/>
        <w:r w:rsidR="0084739B">
          <w:rPr>
            <w:color w:val="000000"/>
          </w:rPr>
          <w:t xml:space="preserve">show </w:t>
        </w:r>
      </w:ins>
    </w:p>
    <w:p w14:paraId="368CDACD" w14:textId="664E595B" w:rsidR="00A527B5" w:rsidRPr="00446FFB" w:rsidRDefault="00A527B5" w:rsidP="0084739B">
      <w:pPr>
        <w:jc w:val="both"/>
        <w:rPr>
          <w:rFonts w:eastAsia="SimSun"/>
          <w:color w:val="2A2A2A"/>
          <w:shd w:val="clear" w:color="auto" w:fill="FFFFFF"/>
          <w:rPrChange w:id="22" w:author="Chen Liao" w:date="2021-07-11T21:55:00Z">
            <w:rPr>
              <w:color w:val="000000"/>
            </w:rPr>
          </w:rPrChange>
        </w:rPr>
      </w:pPr>
      <w:del w:id="23" w:author="Chen Liao" w:date="2021-07-11T21:33:00Z">
        <w:r w:rsidRPr="00580EB0" w:rsidDel="0084739B">
          <w:delText xml:space="preserve">It is a major challenge to understand </w:delText>
        </w:r>
        <w:r w:rsidR="00580EB0" w:rsidDel="0084739B">
          <w:delText xml:space="preserve">the </w:delText>
        </w:r>
        <w:r w:rsidRPr="00580EB0" w:rsidDel="0084739B">
          <w:delText>various response of the gut microbiome to dietary fiber intervention, which has shown</w:delText>
        </w:r>
        <w:r w:rsidRPr="00580EB0" w:rsidDel="0084739B">
          <w:rPr>
            <w:color w:val="000000"/>
          </w:rPr>
          <w:delText xml:space="preserve"> </w:delText>
        </w:r>
      </w:del>
      <w:bookmarkStart w:id="24" w:name="OLE_LINK52"/>
      <w:bookmarkStart w:id="25" w:name="OLE_LINK53"/>
      <w:r w:rsidRPr="00580EB0">
        <w:rPr>
          <w:color w:val="000000"/>
        </w:rPr>
        <w:t xml:space="preserve">great promise </w:t>
      </w:r>
      <w:bookmarkEnd w:id="20"/>
      <w:bookmarkEnd w:id="21"/>
      <w:ins w:id="26" w:author="Chen Liao" w:date="2021-07-11T21:34:00Z">
        <w:r w:rsidR="0084739B">
          <w:rPr>
            <w:color w:val="000000"/>
          </w:rPr>
          <w:t>for</w:t>
        </w:r>
      </w:ins>
      <w:del w:id="27" w:author="Chen Liao" w:date="2021-07-11T21:34:00Z">
        <w:r w:rsidR="00143A67" w:rsidRPr="00580EB0" w:rsidDel="0084739B">
          <w:rPr>
            <w:color w:val="000000"/>
          </w:rPr>
          <w:delText>in</w:delText>
        </w:r>
      </w:del>
      <w:r w:rsidRPr="00580EB0">
        <w:rPr>
          <w:color w:val="000000"/>
        </w:rPr>
        <w:t xml:space="preserve"> </w:t>
      </w:r>
      <w:del w:id="28" w:author="Chen Liao" w:date="2021-07-11T21:34:00Z">
        <w:r w:rsidR="00143A67" w:rsidRPr="00580EB0" w:rsidDel="0084739B">
          <w:rPr>
            <w:color w:val="000000"/>
          </w:rPr>
          <w:delText>benefitting</w:delText>
        </w:r>
        <w:r w:rsidRPr="00580EB0" w:rsidDel="0084739B">
          <w:rPr>
            <w:color w:val="000000"/>
          </w:rPr>
          <w:delText xml:space="preserve"> </w:delText>
        </w:r>
      </w:del>
      <w:bookmarkEnd w:id="24"/>
      <w:bookmarkEnd w:id="25"/>
      <w:ins w:id="29" w:author="Chen Liao" w:date="2021-07-11T21:34:00Z">
        <w:r w:rsidR="0084739B">
          <w:rPr>
            <w:color w:val="000000"/>
          </w:rPr>
          <w:t>advancing</w:t>
        </w:r>
        <w:r w:rsidR="0084739B" w:rsidRPr="00580EB0">
          <w:rPr>
            <w:color w:val="000000"/>
          </w:rPr>
          <w:t xml:space="preserve"> </w:t>
        </w:r>
      </w:ins>
      <w:r w:rsidRPr="00580EB0">
        <w:rPr>
          <w:color w:val="000000"/>
        </w:rPr>
        <w:t xml:space="preserve">human health </w:t>
      </w:r>
      <w:ins w:id="30" w:author="Chen Liao" w:date="2021-07-11T21:34:00Z">
        <w:r w:rsidR="0084739B">
          <w:rPr>
            <w:color w:val="000000"/>
          </w:rPr>
          <w:t xml:space="preserve">through targeted modulation of </w:t>
        </w:r>
      </w:ins>
      <w:ins w:id="31" w:author="Chen Liao" w:date="2021-07-11T21:35:00Z">
        <w:r w:rsidR="0084739B">
          <w:rPr>
            <w:color w:val="000000"/>
          </w:rPr>
          <w:t xml:space="preserve">gut microbiome towards controlled </w:t>
        </w:r>
      </w:ins>
      <w:del w:id="32" w:author="Chen Liao" w:date="2021-07-11T21:35:00Z">
        <w:r w:rsidRPr="00580EB0" w:rsidDel="0084739B">
          <w:rPr>
            <w:color w:val="000000"/>
          </w:rPr>
          <w:delText xml:space="preserve">and treat gut microbiome-associated disease via </w:delText>
        </w:r>
        <w:r w:rsidRPr="00580EB0" w:rsidDel="0084739B">
          <w:rPr>
            <w:rFonts w:eastAsia="SimSun"/>
            <w:color w:val="2A2A2A"/>
            <w:shd w:val="clear" w:color="auto" w:fill="FFFFFF"/>
          </w:rPr>
          <w:delText xml:space="preserve">optimizing gut microbiome structure and promote the </w:delText>
        </w:r>
      </w:del>
      <w:r w:rsidRPr="00580EB0">
        <w:rPr>
          <w:rFonts w:eastAsia="SimSun"/>
          <w:color w:val="2A2A2A"/>
          <w:shd w:val="clear" w:color="auto" w:fill="FFFFFF"/>
        </w:rPr>
        <w:t xml:space="preserve">production of </w:t>
      </w:r>
      <w:ins w:id="33" w:author="Chen Liao" w:date="2021-07-11T21:36:00Z">
        <w:r w:rsidR="00177B26">
          <w:rPr>
            <w:rFonts w:eastAsia="SimSun"/>
            <w:color w:val="2A2A2A"/>
            <w:shd w:val="clear" w:color="auto" w:fill="FFFFFF"/>
          </w:rPr>
          <w:t>beneficial metabolites such as s</w:t>
        </w:r>
      </w:ins>
      <w:del w:id="34" w:author="Chen Liao" w:date="2021-07-11T21:36:00Z">
        <w:r w:rsidRPr="00580EB0" w:rsidDel="00177B26">
          <w:rPr>
            <w:rFonts w:eastAsia="SimSun"/>
            <w:color w:val="2A2A2A"/>
            <w:shd w:val="clear" w:color="auto" w:fill="FFFFFF"/>
          </w:rPr>
          <w:delText>S</w:delText>
        </w:r>
      </w:del>
      <w:ins w:id="35" w:author="Chen Liao" w:date="2021-07-11T21:35:00Z">
        <w:r w:rsidR="00177B26">
          <w:rPr>
            <w:rFonts w:eastAsia="SimSun"/>
            <w:color w:val="2A2A2A"/>
            <w:shd w:val="clear" w:color="auto" w:fill="FFFFFF"/>
          </w:rPr>
          <w:t>hort-chain fatty acids</w:t>
        </w:r>
        <w:bookmarkStart w:id="36" w:name="OLE_LINK56"/>
        <w:bookmarkStart w:id="37" w:name="OLE_LINK57"/>
        <w:r w:rsidR="00177B26">
          <w:rPr>
            <w:rFonts w:eastAsia="SimSun"/>
            <w:color w:val="2A2A2A"/>
            <w:shd w:val="clear" w:color="auto" w:fill="FFFFFF"/>
          </w:rPr>
          <w:t>.</w:t>
        </w:r>
      </w:ins>
      <w:ins w:id="38" w:author="Chen Liao" w:date="2021-07-11T21:49:00Z">
        <w:r w:rsidR="00AE4E14">
          <w:rPr>
            <w:rFonts w:eastAsia="SimSun"/>
            <w:color w:val="2A2A2A"/>
            <w:shd w:val="clear" w:color="auto" w:fill="FFFFFF"/>
          </w:rPr>
          <w:t xml:space="preserve"> </w:t>
        </w:r>
      </w:ins>
      <w:ins w:id="39" w:author="Chen Liao" w:date="2021-07-11T22:03:00Z">
        <w:r w:rsidR="00CA679A">
          <w:rPr>
            <w:rFonts w:eastAsia="SimSun"/>
            <w:color w:val="2A2A2A"/>
            <w:shd w:val="clear" w:color="auto" w:fill="FFFFFF"/>
          </w:rPr>
          <w:t>P</w:t>
        </w:r>
      </w:ins>
      <w:ins w:id="40" w:author="Chen Liao" w:date="2021-07-11T22:04:00Z">
        <w:r w:rsidR="00CA679A">
          <w:rPr>
            <w:rFonts w:eastAsia="SimSun"/>
            <w:color w:val="2A2A2A"/>
            <w:shd w:val="clear" w:color="auto" w:fill="FFFFFF"/>
          </w:rPr>
          <w:t>revious</w:t>
        </w:r>
      </w:ins>
      <w:ins w:id="41" w:author="Chen Liao" w:date="2021-07-11T21:47:00Z">
        <w:r w:rsidR="00AE4E14">
          <w:rPr>
            <w:rFonts w:eastAsia="SimSun"/>
            <w:color w:val="2A2A2A"/>
            <w:shd w:val="clear" w:color="auto" w:fill="FFFFFF"/>
          </w:rPr>
          <w:t xml:space="preserve"> studies</w:t>
        </w:r>
      </w:ins>
      <w:ins w:id="42" w:author="Chen Liao" w:date="2021-07-11T22:04:00Z">
        <w:r w:rsidR="00CA679A">
          <w:rPr>
            <w:rFonts w:eastAsia="SimSun"/>
            <w:color w:val="2A2A2A"/>
            <w:shd w:val="clear" w:color="auto" w:fill="FFFFFF"/>
          </w:rPr>
          <w:t xml:space="preserve"> on the </w:t>
        </w:r>
        <w:r w:rsidR="000212FC">
          <w:rPr>
            <w:rFonts w:eastAsia="SimSun"/>
            <w:color w:val="2A2A2A"/>
            <w:shd w:val="clear" w:color="auto" w:fill="FFFFFF"/>
          </w:rPr>
          <w:t xml:space="preserve">fiber-induced shifts in gut microbiome </w:t>
        </w:r>
      </w:ins>
      <w:bookmarkStart w:id="43" w:name="OLE_LINK58"/>
      <w:bookmarkStart w:id="44" w:name="OLE_LINK59"/>
      <w:ins w:id="45" w:author="Chen Liao" w:date="2021-07-11T21:47:00Z">
        <w:r w:rsidR="00AE4E14">
          <w:rPr>
            <w:rFonts w:eastAsia="SimSun"/>
            <w:color w:val="2A2A2A"/>
            <w:shd w:val="clear" w:color="auto" w:fill="FFFFFF"/>
          </w:rPr>
          <w:t xml:space="preserve">have </w:t>
        </w:r>
      </w:ins>
      <w:ins w:id="46" w:author="Chen Liao" w:date="2021-07-11T21:49:00Z">
        <w:r w:rsidR="00AE4E14">
          <w:rPr>
            <w:rFonts w:eastAsia="SimSun"/>
            <w:color w:val="2A2A2A"/>
            <w:shd w:val="clear" w:color="auto" w:fill="FFFFFF"/>
          </w:rPr>
          <w:t xml:space="preserve">been </w:t>
        </w:r>
      </w:ins>
      <w:bookmarkStart w:id="47" w:name="OLE_LINK60"/>
      <w:bookmarkStart w:id="48" w:name="OLE_LINK61"/>
      <w:ins w:id="49" w:author="Chen Liao" w:date="2021-07-11T22:04:00Z">
        <w:r w:rsidR="000212FC">
          <w:rPr>
            <w:rFonts w:eastAsia="SimSun"/>
            <w:color w:val="2A2A2A"/>
            <w:shd w:val="clear" w:color="auto" w:fill="FFFFFF"/>
          </w:rPr>
          <w:t xml:space="preserve">mostly </w:t>
        </w:r>
      </w:ins>
      <w:ins w:id="50" w:author="Chen Liao" w:date="2021-07-11T21:52:00Z">
        <w:r w:rsidR="00AE4E14">
          <w:rPr>
            <w:rFonts w:eastAsia="SimSun"/>
            <w:color w:val="2A2A2A"/>
            <w:shd w:val="clear" w:color="auto" w:fill="FFFFFF"/>
          </w:rPr>
          <w:t>devoted to</w:t>
        </w:r>
      </w:ins>
      <w:ins w:id="51" w:author="Chen Liao" w:date="2021-07-11T21:47:00Z">
        <w:r w:rsidR="00AE4E14">
          <w:rPr>
            <w:rFonts w:eastAsia="SimSun"/>
            <w:color w:val="2A2A2A"/>
            <w:shd w:val="clear" w:color="auto" w:fill="FFFFFF"/>
          </w:rPr>
          <w:t xml:space="preserve"> </w:t>
        </w:r>
      </w:ins>
      <w:bookmarkEnd w:id="36"/>
      <w:bookmarkEnd w:id="37"/>
      <w:ins w:id="52" w:author="Chen Liao" w:date="2021-07-11T21:48:00Z">
        <w:r w:rsidR="00AE4E14">
          <w:rPr>
            <w:rFonts w:eastAsia="SimSun"/>
            <w:color w:val="2A2A2A"/>
            <w:shd w:val="clear" w:color="auto" w:fill="FFFFFF"/>
          </w:rPr>
          <w:t xml:space="preserve">identifying </w:t>
        </w:r>
      </w:ins>
      <w:bookmarkStart w:id="53" w:name="OLE_LINK62"/>
      <w:bookmarkStart w:id="54" w:name="OLE_LINK63"/>
      <w:bookmarkEnd w:id="43"/>
      <w:bookmarkEnd w:id="44"/>
      <w:bookmarkEnd w:id="47"/>
      <w:bookmarkEnd w:id="48"/>
      <w:proofErr w:type="spellStart"/>
      <w:ins w:id="55" w:author="Chen Liao" w:date="2021-07-11T21:58:00Z">
        <w:r w:rsidR="0015091E">
          <w:rPr>
            <w:rFonts w:eastAsia="SimSun"/>
            <w:color w:val="2A2A2A"/>
            <w:shd w:val="clear" w:color="auto" w:fill="FFFFFF"/>
          </w:rPr>
          <w:t>fibe</w:t>
        </w:r>
        <w:proofErr w:type="spellEnd"/>
        <w:r w:rsidR="0015091E">
          <w:rPr>
            <w:rFonts w:eastAsia="SimSun"/>
            <w:color w:val="2A2A2A"/>
            <w:shd w:val="clear" w:color="auto" w:fill="FFFFFF"/>
          </w:rPr>
          <w:t xml:space="preserve">-degrading </w:t>
        </w:r>
      </w:ins>
      <w:ins w:id="56" w:author="Chen Liao" w:date="2021-07-11T21:48:00Z">
        <w:r w:rsidR="00AE4E14">
          <w:rPr>
            <w:rFonts w:eastAsia="SimSun"/>
            <w:color w:val="2A2A2A"/>
            <w:shd w:val="clear" w:color="auto" w:fill="FFFFFF"/>
          </w:rPr>
          <w:t xml:space="preserve">bacteria </w:t>
        </w:r>
      </w:ins>
      <w:ins w:id="57" w:author="Chen Liao" w:date="2021-07-11T21:57:00Z">
        <w:r w:rsidR="0015091E">
          <w:rPr>
            <w:rFonts w:eastAsia="SimSun"/>
            <w:color w:val="2A2A2A"/>
            <w:shd w:val="clear" w:color="auto" w:fill="FFFFFF"/>
          </w:rPr>
          <w:t xml:space="preserve">with </w:t>
        </w:r>
        <w:proofErr w:type="spellStart"/>
        <w:r w:rsidR="0015091E">
          <w:rPr>
            <w:rFonts w:eastAsia="SimSun"/>
            <w:color w:val="2A2A2A"/>
            <w:shd w:val="clear" w:color="auto" w:fill="FFFFFF"/>
          </w:rPr>
          <w:t>sigificant</w:t>
        </w:r>
      </w:ins>
      <w:proofErr w:type="spellEnd"/>
      <w:ins w:id="58" w:author="Chen Liao" w:date="2021-07-11T21:48:00Z">
        <w:r w:rsidR="00AE4E14">
          <w:rPr>
            <w:rFonts w:eastAsia="SimSun"/>
            <w:color w:val="2A2A2A"/>
            <w:shd w:val="clear" w:color="auto" w:fill="FFFFFF"/>
          </w:rPr>
          <w:t xml:space="preserve"> responses </w:t>
        </w:r>
      </w:ins>
      <w:bookmarkEnd w:id="53"/>
      <w:bookmarkEnd w:id="54"/>
      <w:ins w:id="59" w:author="Chen Liao" w:date="2021-07-11T21:58:00Z">
        <w:r w:rsidR="0015091E" w:rsidRPr="0015091E">
          <w:rPr>
            <w:rFonts w:eastAsia="SimSun"/>
            <w:i/>
            <w:iCs/>
            <w:color w:val="2A2A2A"/>
            <w:shd w:val="clear" w:color="auto" w:fill="FFFFFF"/>
            <w:rPrChange w:id="60" w:author="Chen Liao" w:date="2021-07-11T21:58:00Z">
              <w:rPr>
                <w:rFonts w:eastAsia="SimSun"/>
                <w:color w:val="2A2A2A"/>
                <w:shd w:val="clear" w:color="auto" w:fill="FFFFFF"/>
              </w:rPr>
            </w:rPrChange>
          </w:rPr>
          <w:t>in vivo</w:t>
        </w:r>
      </w:ins>
      <w:ins w:id="61" w:author="Chen Liao" w:date="2021-07-11T21:50:00Z">
        <w:r w:rsidR="00AE4E14">
          <w:rPr>
            <w:rFonts w:eastAsia="SimSun"/>
            <w:color w:val="2A2A2A"/>
            <w:shd w:val="clear" w:color="auto" w:fill="FFFFFF"/>
          </w:rPr>
          <w:t>, but the</w:t>
        </w:r>
      </w:ins>
      <w:ins w:id="62" w:author="Chen Liao" w:date="2021-07-11T21:52:00Z">
        <w:r w:rsidR="00AE4E14">
          <w:rPr>
            <w:rFonts w:eastAsia="SimSun"/>
            <w:color w:val="2A2A2A"/>
            <w:shd w:val="clear" w:color="auto" w:fill="FFFFFF"/>
          </w:rPr>
          <w:t xml:space="preserve">ir </w:t>
        </w:r>
        <w:proofErr w:type="spellStart"/>
        <w:r w:rsidR="00AE4E14">
          <w:rPr>
            <w:rFonts w:eastAsia="SimSun"/>
            <w:color w:val="2A2A2A"/>
            <w:shd w:val="clear" w:color="auto" w:fill="FFFFFF"/>
          </w:rPr>
          <w:t>finidngs</w:t>
        </w:r>
        <w:proofErr w:type="spellEnd"/>
        <w:r w:rsidR="00AE4E14">
          <w:rPr>
            <w:rFonts w:eastAsia="SimSun"/>
            <w:color w:val="2A2A2A"/>
            <w:shd w:val="clear" w:color="auto" w:fill="FFFFFF"/>
          </w:rPr>
          <w:t xml:space="preserve"> vary from study to study</w:t>
        </w:r>
      </w:ins>
      <w:ins w:id="63" w:author="Chen Liao" w:date="2021-07-11T22:05:00Z">
        <w:r w:rsidR="009878EB">
          <w:rPr>
            <w:rFonts w:eastAsia="SimSun"/>
            <w:color w:val="2A2A2A"/>
            <w:shd w:val="clear" w:color="auto" w:fill="FFFFFF"/>
          </w:rPr>
          <w:t xml:space="preserve"> due to the lack of </w:t>
        </w:r>
      </w:ins>
      <w:ins w:id="64" w:author="Chen Liao" w:date="2021-07-11T22:14:00Z">
        <w:r w:rsidR="004B31B7">
          <w:rPr>
            <w:rFonts w:eastAsia="SimSun"/>
            <w:color w:val="2A2A2A"/>
            <w:shd w:val="clear" w:color="auto" w:fill="FFFFFF"/>
          </w:rPr>
          <w:t>e</w:t>
        </w:r>
      </w:ins>
      <w:ins w:id="65" w:author="Chen Liao" w:date="2021-07-11T22:05:00Z">
        <w:r w:rsidR="009878EB">
          <w:rPr>
            <w:rFonts w:eastAsia="SimSun"/>
            <w:color w:val="2A2A2A"/>
            <w:shd w:val="clear" w:color="auto" w:fill="FFFFFF"/>
          </w:rPr>
          <w:t>cological interactions in their framework</w:t>
        </w:r>
      </w:ins>
      <w:ins w:id="66" w:author="Chen Liao" w:date="2021-07-11T21:52:00Z">
        <w:r w:rsidR="00AE4E14">
          <w:rPr>
            <w:rFonts w:eastAsia="SimSun"/>
            <w:color w:val="2A2A2A"/>
            <w:shd w:val="clear" w:color="auto" w:fill="FFFFFF"/>
          </w:rPr>
          <w:t xml:space="preserve">. </w:t>
        </w:r>
      </w:ins>
      <w:ins w:id="67" w:author="Chen Liao" w:date="2021-07-11T22:06:00Z">
        <w:r w:rsidR="009878EB">
          <w:rPr>
            <w:rFonts w:eastAsia="SimSun"/>
            <w:color w:val="2A2A2A"/>
            <w:shd w:val="clear" w:color="auto" w:fill="FFFFFF"/>
          </w:rPr>
          <w:t>We hypothesize that, the r</w:t>
        </w:r>
      </w:ins>
      <w:ins w:id="68" w:author="Chen Liao" w:date="2021-07-11T21:53:00Z">
        <w:r w:rsidR="00AE4E14">
          <w:rPr>
            <w:rFonts w:eastAsia="SimSun"/>
            <w:color w:val="2A2A2A"/>
            <w:shd w:val="clear" w:color="auto" w:fill="FFFFFF"/>
          </w:rPr>
          <w:t xml:space="preserve">esponses of </w:t>
        </w:r>
      </w:ins>
      <w:ins w:id="69" w:author="Chen Liao" w:date="2021-07-11T21:57:00Z">
        <w:r w:rsidR="0015091E">
          <w:rPr>
            <w:rFonts w:eastAsia="SimSun"/>
            <w:color w:val="2A2A2A"/>
            <w:shd w:val="clear" w:color="auto" w:fill="FFFFFF"/>
          </w:rPr>
          <w:t xml:space="preserve">gut </w:t>
        </w:r>
      </w:ins>
      <w:ins w:id="70" w:author="Chen Liao" w:date="2021-07-11T21:53:00Z">
        <w:r w:rsidR="00AE4E14">
          <w:rPr>
            <w:rFonts w:eastAsia="SimSun"/>
            <w:color w:val="2A2A2A"/>
            <w:shd w:val="clear" w:color="auto" w:fill="FFFFFF"/>
          </w:rPr>
          <w:t>bacteria</w:t>
        </w:r>
      </w:ins>
      <w:ins w:id="71" w:author="Chen Liao" w:date="2021-07-11T22:06:00Z">
        <w:r w:rsidR="009878EB">
          <w:rPr>
            <w:rFonts w:eastAsia="SimSun"/>
            <w:color w:val="2A2A2A"/>
            <w:shd w:val="clear" w:color="auto" w:fill="FFFFFF"/>
          </w:rPr>
          <w:t>—</w:t>
        </w:r>
      </w:ins>
      <w:ins w:id="72" w:author="Chen Liao" w:date="2021-07-11T21:58:00Z">
        <w:r w:rsidR="0015091E">
          <w:rPr>
            <w:rFonts w:eastAsia="SimSun"/>
            <w:color w:val="2A2A2A"/>
            <w:shd w:val="clear" w:color="auto" w:fill="FFFFFF"/>
          </w:rPr>
          <w:t xml:space="preserve"> </w:t>
        </w:r>
      </w:ins>
      <w:ins w:id="73" w:author="Chen Liao" w:date="2021-07-11T22:00:00Z">
        <w:r w:rsidR="00754CBD">
          <w:rPr>
            <w:rFonts w:eastAsia="SimSun"/>
            <w:color w:val="2A2A2A"/>
            <w:shd w:val="clear" w:color="auto" w:fill="FFFFFF"/>
          </w:rPr>
          <w:t>including those capable of</w:t>
        </w:r>
      </w:ins>
      <w:ins w:id="74" w:author="Chen Liao" w:date="2021-07-11T21:59:00Z">
        <w:r w:rsidR="0015091E">
          <w:rPr>
            <w:rFonts w:eastAsia="SimSun"/>
            <w:color w:val="2A2A2A"/>
            <w:shd w:val="clear" w:color="auto" w:fill="FFFFFF"/>
          </w:rPr>
          <w:t xml:space="preserve"> degrad</w:t>
        </w:r>
      </w:ins>
      <w:ins w:id="75" w:author="Chen Liao" w:date="2021-07-11T22:00:00Z">
        <w:r w:rsidR="00754CBD">
          <w:rPr>
            <w:rFonts w:eastAsia="SimSun"/>
            <w:color w:val="2A2A2A"/>
            <w:shd w:val="clear" w:color="auto" w:fill="FFFFFF"/>
          </w:rPr>
          <w:t>ing</w:t>
        </w:r>
      </w:ins>
      <w:ins w:id="76" w:author="Chen Liao" w:date="2021-07-11T21:59:00Z">
        <w:r w:rsidR="0015091E">
          <w:rPr>
            <w:rFonts w:eastAsia="SimSun"/>
            <w:color w:val="2A2A2A"/>
            <w:shd w:val="clear" w:color="auto" w:fill="FFFFFF"/>
          </w:rPr>
          <w:t xml:space="preserve"> fibers </w:t>
        </w:r>
        <w:r w:rsidR="0015091E" w:rsidRPr="0015091E">
          <w:rPr>
            <w:rFonts w:eastAsia="SimSun"/>
            <w:i/>
            <w:iCs/>
            <w:color w:val="2A2A2A"/>
            <w:shd w:val="clear" w:color="auto" w:fill="FFFFFF"/>
            <w:rPrChange w:id="77" w:author="Chen Liao" w:date="2021-07-11T21:59:00Z">
              <w:rPr>
                <w:rFonts w:eastAsia="SimSun"/>
                <w:color w:val="2A2A2A"/>
                <w:shd w:val="clear" w:color="auto" w:fill="FFFFFF"/>
              </w:rPr>
            </w:rPrChange>
          </w:rPr>
          <w:t>in vitro</w:t>
        </w:r>
      </w:ins>
      <w:ins w:id="78" w:author="Chen Liao" w:date="2021-07-11T22:06:00Z">
        <w:r w:rsidR="009878EB">
          <w:rPr>
            <w:rFonts w:eastAsia="SimSun"/>
            <w:color w:val="2A2A2A"/>
            <w:shd w:val="clear" w:color="auto" w:fill="FFFFFF"/>
          </w:rPr>
          <w:t>—</w:t>
        </w:r>
      </w:ins>
      <w:ins w:id="79" w:author="Chen Liao" w:date="2021-07-11T21:57:00Z">
        <w:r w:rsidR="0015091E">
          <w:rPr>
            <w:rFonts w:eastAsia="SimSun"/>
            <w:color w:val="2A2A2A"/>
            <w:shd w:val="clear" w:color="auto" w:fill="FFFFFF"/>
          </w:rPr>
          <w:t>depend on the</w:t>
        </w:r>
      </w:ins>
      <w:ins w:id="80" w:author="Chen Liao" w:date="2021-07-11T21:53:00Z">
        <w:r w:rsidR="00AE4E14">
          <w:rPr>
            <w:rFonts w:eastAsia="SimSun"/>
            <w:color w:val="2A2A2A"/>
            <w:shd w:val="clear" w:color="auto" w:fill="FFFFFF"/>
          </w:rPr>
          <w:t xml:space="preserve"> ecological ne</w:t>
        </w:r>
      </w:ins>
      <w:ins w:id="81" w:author="Chen Liao" w:date="2021-07-11T21:54:00Z">
        <w:r w:rsidR="00AE4E14">
          <w:rPr>
            <w:rFonts w:eastAsia="SimSun"/>
            <w:color w:val="2A2A2A"/>
            <w:shd w:val="clear" w:color="auto" w:fill="FFFFFF"/>
          </w:rPr>
          <w:t xml:space="preserve">twork </w:t>
        </w:r>
      </w:ins>
      <w:ins w:id="82" w:author="Chen Liao" w:date="2021-07-11T22:01:00Z">
        <w:r w:rsidR="00165590">
          <w:rPr>
            <w:rFonts w:eastAsia="SimSun"/>
            <w:color w:val="2A2A2A"/>
            <w:shd w:val="clear" w:color="auto" w:fill="FFFFFF"/>
          </w:rPr>
          <w:t xml:space="preserve">and </w:t>
        </w:r>
      </w:ins>
      <w:ins w:id="83" w:author="Chen Liao" w:date="2021-07-11T22:07:00Z">
        <w:r w:rsidR="00050BC5">
          <w:rPr>
            <w:rFonts w:eastAsia="SimSun"/>
            <w:color w:val="2A2A2A"/>
            <w:shd w:val="clear" w:color="auto" w:fill="FFFFFF"/>
          </w:rPr>
          <w:t xml:space="preserve">thus </w:t>
        </w:r>
      </w:ins>
      <w:ins w:id="84" w:author="Chen Liao" w:date="2021-07-11T22:01:00Z">
        <w:r w:rsidR="00165590">
          <w:rPr>
            <w:rFonts w:eastAsia="SimSun"/>
            <w:color w:val="2A2A2A"/>
            <w:shd w:val="clear" w:color="auto" w:fill="FFFFFF"/>
          </w:rPr>
          <w:t xml:space="preserve">the composition of </w:t>
        </w:r>
      </w:ins>
      <w:ins w:id="85" w:author="Chen Liao" w:date="2021-07-11T21:54:00Z">
        <w:r w:rsidR="00AE4E14">
          <w:rPr>
            <w:rFonts w:eastAsia="SimSun"/>
            <w:color w:val="2A2A2A"/>
            <w:shd w:val="clear" w:color="auto" w:fill="FFFFFF"/>
          </w:rPr>
          <w:t>baseline community</w:t>
        </w:r>
      </w:ins>
      <w:ins w:id="86" w:author="Chen Liao" w:date="2021-07-11T21:58:00Z">
        <w:r w:rsidR="0015091E">
          <w:rPr>
            <w:rFonts w:eastAsia="SimSun"/>
            <w:color w:val="2A2A2A"/>
            <w:shd w:val="clear" w:color="auto" w:fill="FFFFFF"/>
          </w:rPr>
          <w:t xml:space="preserve"> before </w:t>
        </w:r>
      </w:ins>
      <w:ins w:id="87" w:author="Chen Liao" w:date="2021-07-11T22:01:00Z">
        <w:r w:rsidR="00165590">
          <w:rPr>
            <w:rFonts w:eastAsia="SimSun"/>
            <w:color w:val="2A2A2A"/>
            <w:shd w:val="clear" w:color="auto" w:fill="FFFFFF"/>
          </w:rPr>
          <w:t>intervention</w:t>
        </w:r>
      </w:ins>
      <w:ins w:id="88" w:author="Chen Liao" w:date="2021-07-11T21:54:00Z">
        <w:r w:rsidR="00AE4E14">
          <w:rPr>
            <w:rFonts w:eastAsia="SimSun"/>
            <w:color w:val="2A2A2A"/>
            <w:shd w:val="clear" w:color="auto" w:fill="FFFFFF"/>
          </w:rPr>
          <w:t xml:space="preserve">. </w:t>
        </w:r>
      </w:ins>
      <w:ins w:id="89" w:author="Chen Liao" w:date="2021-07-11T22:07:00Z">
        <w:r w:rsidR="00050BC5">
          <w:rPr>
            <w:rFonts w:eastAsia="SimSun"/>
            <w:color w:val="2A2A2A"/>
            <w:shd w:val="clear" w:color="auto" w:fill="FFFFFF"/>
          </w:rPr>
          <w:t xml:space="preserve">A </w:t>
        </w:r>
      </w:ins>
      <w:del w:id="90" w:author="Chen Liao" w:date="2021-07-11T21:35:00Z">
        <w:r w:rsidRPr="00580EB0" w:rsidDel="00177B26">
          <w:rPr>
            <w:rFonts w:eastAsia="SimSun"/>
            <w:color w:val="2A2A2A"/>
            <w:shd w:val="clear" w:color="auto" w:fill="FFFFFF"/>
          </w:rPr>
          <w:delText>CFAs</w:delText>
        </w:r>
        <w:r w:rsidRPr="00580EB0" w:rsidDel="00177B26">
          <w:delText xml:space="preserve">. </w:delText>
        </w:r>
      </w:del>
      <w:del w:id="91" w:author="Chen Liao" w:date="2021-07-11T21:54:00Z">
        <w:r w:rsidR="00CF3ED9" w:rsidRPr="00580EB0" w:rsidDel="00AE4E14">
          <w:delText>Theoretically</w:delText>
        </w:r>
        <w:r w:rsidR="00371074" w:rsidRPr="00580EB0" w:rsidDel="00AE4E14">
          <w:delText>,</w:delText>
        </w:r>
        <w:r w:rsidRPr="00580EB0" w:rsidDel="00AE4E14">
          <w:delText xml:space="preserve"> </w:delText>
        </w:r>
        <w:r w:rsidR="00CF3ED9" w:rsidRPr="00580EB0" w:rsidDel="00AE4E14">
          <w:delText>the response of gut microbiome could be</w:delText>
        </w:r>
        <w:r w:rsidRPr="00580EB0" w:rsidDel="00AE4E14">
          <w:delText xml:space="preserve"> determine</w:delText>
        </w:r>
        <w:r w:rsidR="00CF3ED9" w:rsidRPr="00580EB0" w:rsidDel="00AE4E14">
          <w:delText>d</w:delText>
        </w:r>
        <w:r w:rsidRPr="00580EB0" w:rsidDel="00AE4E14">
          <w:delText xml:space="preserve"> </w:delText>
        </w:r>
        <w:r w:rsidR="001E283F" w:rsidRPr="00580EB0" w:rsidDel="00AE4E14">
          <w:delText>by some functional bacteria</w:delText>
        </w:r>
        <w:r w:rsidRPr="00580EB0" w:rsidDel="00AE4E14">
          <w:delText xml:space="preserve"> </w:delText>
        </w:r>
        <w:r w:rsidR="00371074" w:rsidRPr="00580EB0" w:rsidDel="00AE4E14">
          <w:delText xml:space="preserve">in the pre-intervention microbiota </w:delText>
        </w:r>
        <w:r w:rsidR="001E283F" w:rsidRPr="00580EB0" w:rsidDel="00AE4E14">
          <w:delText>that play</w:delText>
        </w:r>
        <w:r w:rsidRPr="00580EB0" w:rsidDel="00AE4E14">
          <w:delText xml:space="preserve"> critical role</w:delText>
        </w:r>
        <w:r w:rsidR="001E283F" w:rsidRPr="00580EB0" w:rsidDel="00AE4E14">
          <w:delText>s</w:delText>
        </w:r>
        <w:r w:rsidRPr="00580EB0" w:rsidDel="00AE4E14">
          <w:delText xml:space="preserve"> during the degradation process of dietary fiber. </w:delText>
        </w:r>
      </w:del>
      <w:ins w:id="92" w:author="Chen Liao" w:date="2021-07-11T22:07:00Z">
        <w:r w:rsidR="00050BC5">
          <w:t>r</w:t>
        </w:r>
      </w:ins>
      <w:del w:id="93" w:author="Chen Liao" w:date="2021-07-11T22:07:00Z">
        <w:r w:rsidRPr="00580EB0" w:rsidDel="00050BC5">
          <w:delText>R</w:delText>
        </w:r>
      </w:del>
      <w:r w:rsidRPr="00580EB0">
        <w:t xml:space="preserve">ecent research </w:t>
      </w:r>
      <w:del w:id="94" w:author="Chen Liao" w:date="2021-07-11T22:01:00Z">
        <w:r w:rsidRPr="00580EB0" w:rsidDel="00D36815">
          <w:delText xml:space="preserve">in the field </w:delText>
        </w:r>
      </w:del>
      <w:r w:rsidRPr="00580EB0">
        <w:t>has revealed early insight</w:t>
      </w:r>
      <w:ins w:id="95" w:author="Chen Liao" w:date="2021-07-11T22:01:00Z">
        <w:r w:rsidR="00D36815">
          <w:t>s</w:t>
        </w:r>
      </w:ins>
      <w:r w:rsidRPr="00580EB0">
        <w:t xml:space="preserve"> into the role of ecological interactions </w:t>
      </w:r>
      <w:del w:id="96" w:author="Chen Liao" w:date="2021-07-11T21:44:00Z">
        <w:r w:rsidRPr="00580EB0" w:rsidDel="00177B26">
          <w:delText xml:space="preserve">between </w:delText>
        </w:r>
        <w:r w:rsidR="00023B1E" w:rsidRPr="00580EB0" w:rsidDel="00177B26">
          <w:delText>these</w:delText>
        </w:r>
        <w:r w:rsidRPr="00580EB0" w:rsidDel="00177B26">
          <w:delText xml:space="preserve"> </w:delText>
        </w:r>
        <w:r w:rsidR="00023B1E" w:rsidRPr="00580EB0" w:rsidDel="00177B26">
          <w:delText xml:space="preserve">critical </w:delText>
        </w:r>
        <w:r w:rsidRPr="00580EB0" w:rsidDel="00177B26">
          <w:delText xml:space="preserve">species </w:delText>
        </w:r>
      </w:del>
      <w:r w:rsidRPr="00580EB0">
        <w:t>in determining the microbial response to dietary fiber (</w:t>
      </w:r>
      <w:bookmarkStart w:id="97" w:name="OLE_LINK72"/>
      <w:bookmarkStart w:id="98" w:name="OLE_LINK73"/>
      <w:proofErr w:type="spellStart"/>
      <w:r w:rsidRPr="00580EB0">
        <w:t>Patnode</w:t>
      </w:r>
      <w:proofErr w:type="spellEnd"/>
      <w:r w:rsidRPr="00580EB0">
        <w:t xml:space="preserve"> </w:t>
      </w:r>
      <w:r w:rsidRPr="00580EB0">
        <w:rPr>
          <w:i/>
        </w:rPr>
        <w:t>et al.</w:t>
      </w:r>
      <w:r w:rsidRPr="00580EB0">
        <w:t xml:space="preserve"> </w:t>
      </w:r>
      <w:r w:rsidRPr="00580EB0">
        <w:rPr>
          <w:i/>
        </w:rPr>
        <w:t>Cell</w:t>
      </w:r>
      <w:r w:rsidRPr="00580EB0">
        <w:t>, 2019</w:t>
      </w:r>
      <w:bookmarkEnd w:id="97"/>
      <w:bookmarkEnd w:id="98"/>
      <w:r w:rsidRPr="00580EB0">
        <w:t xml:space="preserve">). However, </w:t>
      </w:r>
      <w:r w:rsidRPr="00580EB0">
        <w:rPr>
          <w:color w:val="000000"/>
          <w:shd w:val="clear" w:color="auto" w:fill="FFFFFF"/>
        </w:rPr>
        <w:t>a system-level, quantitative understanding</w:t>
      </w:r>
      <w:r w:rsidRPr="00580EB0">
        <w:t xml:space="preserve"> of </w:t>
      </w:r>
      <w:r w:rsidRPr="00580EB0">
        <w:rPr>
          <w:color w:val="000000"/>
          <w:shd w:val="clear" w:color="auto" w:fill="FFFFFF"/>
        </w:rPr>
        <w:t xml:space="preserve">the </w:t>
      </w:r>
      <w:ins w:id="99" w:author="Chen Liao" w:date="2021-07-11T22:07:00Z">
        <w:r w:rsidR="009765F8">
          <w:rPr>
            <w:color w:val="000000"/>
            <w:shd w:val="clear" w:color="auto" w:fill="FFFFFF"/>
          </w:rPr>
          <w:t xml:space="preserve">fiber-induced </w:t>
        </w:r>
      </w:ins>
      <w:r w:rsidRPr="00580EB0">
        <w:rPr>
          <w:color w:val="000000"/>
          <w:shd w:val="clear" w:color="auto" w:fill="FFFFFF"/>
        </w:rPr>
        <w:t>ecological dy</w:t>
      </w:r>
      <w:r w:rsidR="00634D5F" w:rsidRPr="00580EB0">
        <w:rPr>
          <w:color w:val="000000"/>
          <w:shd w:val="clear" w:color="auto" w:fill="FFFFFF"/>
        </w:rPr>
        <w:t>na</w:t>
      </w:r>
      <w:r w:rsidRPr="00580EB0">
        <w:rPr>
          <w:color w:val="000000"/>
          <w:shd w:val="clear" w:color="auto" w:fill="FFFFFF"/>
        </w:rPr>
        <w:t xml:space="preserve">mics </w:t>
      </w:r>
      <w:del w:id="100" w:author="Chen Liao" w:date="2021-07-11T22:02:00Z">
        <w:r w:rsidRPr="00580EB0" w:rsidDel="00556EAA">
          <w:rPr>
            <w:color w:val="000000"/>
            <w:shd w:val="clear" w:color="auto" w:fill="FFFFFF"/>
          </w:rPr>
          <w:delText xml:space="preserve">of gut microbiome under dietary interventions </w:delText>
        </w:r>
      </w:del>
      <w:r w:rsidRPr="00580EB0">
        <w:rPr>
          <w:color w:val="000000"/>
          <w:shd w:val="clear" w:color="auto" w:fill="FFFFFF"/>
        </w:rPr>
        <w:t xml:space="preserve">and </w:t>
      </w:r>
      <w:ins w:id="101" w:author="Chen Liao" w:date="2021-07-11T22:02:00Z">
        <w:r w:rsidR="00556EAA">
          <w:rPr>
            <w:color w:val="000000"/>
            <w:shd w:val="clear" w:color="auto" w:fill="FFFFFF"/>
          </w:rPr>
          <w:t>its</w:t>
        </w:r>
        <w:r w:rsidR="00F56006">
          <w:rPr>
            <w:color w:val="000000"/>
            <w:shd w:val="clear" w:color="auto" w:fill="FFFFFF"/>
          </w:rPr>
          <w:t xml:space="preserve"> baseline</w:t>
        </w:r>
      </w:ins>
      <w:del w:id="102" w:author="Chen Liao" w:date="2021-07-11T22:02:00Z">
        <w:r w:rsidRPr="00580EB0" w:rsidDel="00556EAA">
          <w:rPr>
            <w:color w:val="000000"/>
            <w:shd w:val="clear" w:color="auto" w:fill="FFFFFF"/>
          </w:rPr>
          <w:delText>the</w:delText>
        </w:r>
      </w:del>
      <w:r w:rsidRPr="00580EB0">
        <w:rPr>
          <w:color w:val="000000"/>
          <w:shd w:val="clear" w:color="auto" w:fill="FFFFFF"/>
        </w:rPr>
        <w:t xml:space="preserve"> dependence </w:t>
      </w:r>
      <w:del w:id="103" w:author="Chen Liao" w:date="2021-07-11T22:02:00Z">
        <w:r w:rsidRPr="00580EB0" w:rsidDel="00F56006">
          <w:rPr>
            <w:color w:val="000000"/>
            <w:shd w:val="clear" w:color="auto" w:fill="FFFFFF"/>
          </w:rPr>
          <w:delText xml:space="preserve">on the baseline community composition </w:delText>
        </w:r>
      </w:del>
      <w:del w:id="104" w:author="Chen Liao" w:date="2021-07-11T21:55:00Z">
        <w:r w:rsidRPr="00580EB0" w:rsidDel="00B7071A">
          <w:rPr>
            <w:color w:val="000000"/>
            <w:shd w:val="clear" w:color="auto" w:fill="FFFFFF"/>
          </w:rPr>
          <w:delText>is still</w:delText>
        </w:r>
      </w:del>
      <w:ins w:id="105" w:author="Chen Liao" w:date="2021-07-11T21:55:00Z">
        <w:r w:rsidR="00B7071A">
          <w:rPr>
            <w:color w:val="000000"/>
            <w:shd w:val="clear" w:color="auto" w:fill="FFFFFF"/>
          </w:rPr>
          <w:t>remains</w:t>
        </w:r>
      </w:ins>
      <w:r w:rsidRPr="00580EB0">
        <w:rPr>
          <w:color w:val="000000"/>
          <w:shd w:val="clear" w:color="auto" w:fill="FFFFFF"/>
        </w:rPr>
        <w:t xml:space="preserve"> </w:t>
      </w:r>
      <w:r w:rsidRPr="00580EB0">
        <w:t xml:space="preserve">very limited. </w:t>
      </w:r>
    </w:p>
    <w:p w14:paraId="54B2B985" w14:textId="77777777" w:rsidR="00A527B5" w:rsidRPr="00580EB0" w:rsidRDefault="00A527B5" w:rsidP="0084739B"/>
    <w:p w14:paraId="6784155B" w14:textId="05FB8BFA" w:rsidR="00A527B5" w:rsidDel="00784461" w:rsidRDefault="00A527B5" w:rsidP="00784461">
      <w:pPr>
        <w:jc w:val="both"/>
        <w:rPr>
          <w:del w:id="106" w:author="Chen Liao" w:date="2021-07-11T22:51:00Z"/>
        </w:rPr>
      </w:pPr>
      <w:r w:rsidRPr="00580EB0">
        <w:t xml:space="preserve">To </w:t>
      </w:r>
      <w:ins w:id="107" w:author="Chen Liao" w:date="2021-07-11T22:08:00Z">
        <w:r w:rsidR="004B31B7">
          <w:t>bridge</w:t>
        </w:r>
      </w:ins>
      <w:del w:id="108" w:author="Chen Liao" w:date="2021-07-11T22:08:00Z">
        <w:r w:rsidRPr="00580EB0" w:rsidDel="004B31B7">
          <w:delText>address</w:delText>
        </w:r>
      </w:del>
      <w:r w:rsidRPr="00580EB0">
        <w:t xml:space="preserve"> this gap, we </w:t>
      </w:r>
      <w:ins w:id="109" w:author="Chen Liao" w:date="2021-07-11T22:09:00Z">
        <w:r w:rsidR="004B31B7">
          <w:rPr>
            <w:color w:val="000000"/>
            <w:shd w:val="clear" w:color="auto" w:fill="FFFFFF"/>
          </w:rPr>
          <w:t xml:space="preserve">used </w:t>
        </w:r>
      </w:ins>
      <w:ins w:id="110" w:author="Chen Liao" w:date="2021-07-11T23:12:00Z">
        <w:r w:rsidR="00232E51">
          <w:rPr>
            <w:color w:val="000000"/>
            <w:shd w:val="clear" w:color="auto" w:fill="FFFFFF"/>
          </w:rPr>
          <w:t xml:space="preserve">statistical and </w:t>
        </w:r>
      </w:ins>
      <w:del w:id="111" w:author="Chen Liao" w:date="2021-07-11T22:09:00Z">
        <w:r w:rsidRPr="00580EB0" w:rsidDel="004B31B7">
          <w:rPr>
            <w:color w:val="000000"/>
            <w:shd w:val="clear" w:color="auto" w:fill="FFFFFF"/>
          </w:rPr>
          <w:delText xml:space="preserve">combined </w:delText>
        </w:r>
      </w:del>
      <w:del w:id="112" w:author="Chen Liao" w:date="2021-07-11T22:49:00Z">
        <w:r w:rsidRPr="00580EB0" w:rsidDel="00450D5A">
          <w:rPr>
            <w:color w:val="000000"/>
            <w:shd w:val="clear" w:color="auto" w:fill="FFFFFF"/>
          </w:rPr>
          <w:delText>ecological modelling</w:delText>
        </w:r>
      </w:del>
      <w:ins w:id="113" w:author="Chen Liao" w:date="2021-07-11T23:12:00Z">
        <w:r w:rsidR="00232E51">
          <w:rPr>
            <w:color w:val="000000"/>
            <w:shd w:val="clear" w:color="auto" w:fill="FFFFFF"/>
          </w:rPr>
          <w:t>ecological modeling to analyze</w:t>
        </w:r>
      </w:ins>
      <w:del w:id="114" w:author="Chen Liao" w:date="2021-07-11T22:49:00Z">
        <w:r w:rsidRPr="00580EB0" w:rsidDel="00450D5A">
          <w:rPr>
            <w:color w:val="000000"/>
            <w:shd w:val="clear" w:color="auto" w:fill="FFFFFF"/>
          </w:rPr>
          <w:delText xml:space="preserve"> </w:delText>
        </w:r>
      </w:del>
      <w:del w:id="115" w:author="Chen Liao" w:date="2021-07-11T22:09:00Z">
        <w:r w:rsidRPr="00580EB0" w:rsidDel="004B31B7">
          <w:rPr>
            <w:color w:val="000000"/>
            <w:shd w:val="clear" w:color="auto" w:fill="FFFFFF"/>
          </w:rPr>
          <w:delText>and</w:delText>
        </w:r>
      </w:del>
      <w:r w:rsidRPr="00580EB0">
        <w:rPr>
          <w:color w:val="000000"/>
          <w:shd w:val="clear" w:color="auto" w:fill="FFFFFF"/>
        </w:rPr>
        <w:t xml:space="preserve"> longitudinal profi</w:t>
      </w:r>
      <w:ins w:id="116" w:author="Chen Liao" w:date="2021-07-11T22:09:00Z">
        <w:r w:rsidR="004B31B7">
          <w:rPr>
            <w:color w:val="000000"/>
            <w:shd w:val="clear" w:color="auto" w:fill="FFFFFF"/>
          </w:rPr>
          <w:t>les</w:t>
        </w:r>
      </w:ins>
      <w:del w:id="117" w:author="Chen Liao" w:date="2021-07-11T22:09:00Z">
        <w:r w:rsidRPr="00580EB0" w:rsidDel="004B31B7">
          <w:rPr>
            <w:color w:val="000000"/>
            <w:shd w:val="clear" w:color="auto" w:fill="FFFFFF"/>
          </w:rPr>
          <w:delText>ling</w:delText>
        </w:r>
      </w:del>
      <w:r w:rsidRPr="00580EB0">
        <w:rPr>
          <w:color w:val="000000"/>
          <w:shd w:val="clear" w:color="auto" w:fill="FFFFFF"/>
        </w:rPr>
        <w:t xml:space="preserve"> of gut microbiota </w:t>
      </w:r>
      <w:ins w:id="118" w:author="Chen Liao" w:date="2021-07-11T22:24:00Z">
        <w:r w:rsidR="00F62952">
          <w:rPr>
            <w:color w:val="000000"/>
            <w:shd w:val="clear" w:color="auto" w:fill="FFFFFF"/>
          </w:rPr>
          <w:t>(b</w:t>
        </w:r>
      </w:ins>
      <w:ins w:id="119" w:author="Chen Liao" w:date="2021-07-11T22:25:00Z">
        <w:r w:rsidR="00F62952">
          <w:rPr>
            <w:color w:val="000000"/>
            <w:shd w:val="clear" w:color="auto" w:fill="FFFFFF"/>
          </w:rPr>
          <w:t xml:space="preserve">oth relative and absolute abundances) </w:t>
        </w:r>
      </w:ins>
      <w:r w:rsidRPr="00580EB0">
        <w:rPr>
          <w:color w:val="000000"/>
          <w:shd w:val="clear" w:color="auto" w:fill="FFFFFF"/>
        </w:rPr>
        <w:t>after inulin intervention in mice</w:t>
      </w:r>
      <w:ins w:id="120" w:author="Chen Liao" w:date="2021-07-11T22:09:00Z">
        <w:r w:rsidR="004B31B7">
          <w:t>—</w:t>
        </w:r>
      </w:ins>
      <w:del w:id="121" w:author="Chen Liao" w:date="2021-07-11T22:09:00Z">
        <w:r w:rsidRPr="00580EB0" w:rsidDel="004B31B7">
          <w:delText xml:space="preserve">, </w:delText>
        </w:r>
      </w:del>
      <w:r w:rsidRPr="00580EB0">
        <w:t xml:space="preserve">an animal model that </w:t>
      </w:r>
      <w:r w:rsidRPr="00580EB0">
        <w:rPr>
          <w:color w:val="000000"/>
          <w:shd w:val="clear" w:color="auto" w:fill="FFFFFF"/>
        </w:rPr>
        <w:t xml:space="preserve">has better controls over confounding </w:t>
      </w:r>
      <w:bookmarkStart w:id="122" w:name="OLE_LINK66"/>
      <w:bookmarkStart w:id="123" w:name="OLE_LINK67"/>
      <w:r w:rsidRPr="00580EB0">
        <w:rPr>
          <w:color w:val="000000"/>
          <w:shd w:val="clear" w:color="auto" w:fill="FFFFFF"/>
        </w:rPr>
        <w:t xml:space="preserve">variations </w:t>
      </w:r>
      <w:del w:id="124" w:author="Chen Liao" w:date="2021-07-11T22:20:00Z">
        <w:r w:rsidRPr="00580EB0" w:rsidDel="005F66E8">
          <w:rPr>
            <w:color w:val="000000"/>
            <w:shd w:val="clear" w:color="auto" w:fill="FFFFFF"/>
          </w:rPr>
          <w:delText>between individuals driven by genetic, environmental and other host differences</w:delText>
        </w:r>
      </w:del>
      <w:ins w:id="125" w:author="Chen Liao" w:date="2021-07-11T22:20:00Z">
        <w:r w:rsidR="005F66E8">
          <w:rPr>
            <w:color w:val="000000"/>
            <w:shd w:val="clear" w:color="auto" w:fill="FFFFFF"/>
          </w:rPr>
          <w:t xml:space="preserve">caused by factors </w:t>
        </w:r>
        <w:bookmarkEnd w:id="122"/>
        <w:bookmarkEnd w:id="123"/>
        <w:r w:rsidR="005F66E8">
          <w:rPr>
            <w:color w:val="000000"/>
            <w:shd w:val="clear" w:color="auto" w:fill="FFFFFF"/>
          </w:rPr>
          <w:t>other than microbiome</w:t>
        </w:r>
      </w:ins>
      <w:r w:rsidRPr="00580EB0">
        <w:t xml:space="preserve">. </w:t>
      </w:r>
      <w:ins w:id="126" w:author="Chen Liao" w:date="2021-07-11T22:13:00Z">
        <w:r w:rsidR="004B31B7">
          <w:t>A highlight</w:t>
        </w:r>
      </w:ins>
      <w:ins w:id="127" w:author="Chen Liao" w:date="2021-07-11T22:10:00Z">
        <w:r w:rsidR="004B31B7">
          <w:t xml:space="preserve"> of our study is that</w:t>
        </w:r>
      </w:ins>
      <w:ins w:id="128" w:author="Chen Liao" w:date="2021-07-11T22:21:00Z">
        <w:r w:rsidR="005F66E8">
          <w:t xml:space="preserve"> mice </w:t>
        </w:r>
      </w:ins>
      <w:ins w:id="129" w:author="Chen Liao" w:date="2021-07-11T22:26:00Z">
        <w:r w:rsidR="00934AB2">
          <w:t xml:space="preserve">were </w:t>
        </w:r>
      </w:ins>
      <w:ins w:id="130" w:author="Chen Liao" w:date="2021-07-11T22:21:00Z">
        <w:r w:rsidR="005F66E8">
          <w:t xml:space="preserve">purchased from </w:t>
        </w:r>
      </w:ins>
      <w:ins w:id="131" w:author="Chen Liao" w:date="2021-07-11T22:26:00Z">
        <w:r w:rsidR="00934AB2">
          <w:t xml:space="preserve">multiple </w:t>
        </w:r>
      </w:ins>
      <w:ins w:id="132" w:author="Chen Liao" w:date="2021-07-11T22:21:00Z">
        <w:r w:rsidR="005F66E8">
          <w:t>vendors</w:t>
        </w:r>
      </w:ins>
      <w:ins w:id="133" w:author="Chen Liao" w:date="2021-07-11T22:29:00Z">
        <w:r w:rsidR="00934AB2">
          <w:t>: the mice from different vendors</w:t>
        </w:r>
      </w:ins>
      <w:ins w:id="134" w:author="Chen Liao" w:date="2021-07-11T22:21:00Z">
        <w:r w:rsidR="005F66E8">
          <w:t xml:space="preserve"> </w:t>
        </w:r>
      </w:ins>
      <w:ins w:id="135" w:author="Chen Liao" w:date="2021-07-11T22:29:00Z">
        <w:r w:rsidR="00934AB2">
          <w:t xml:space="preserve">show </w:t>
        </w:r>
      </w:ins>
      <w:ins w:id="136" w:author="Chen Liao" w:date="2021-07-11T22:21:00Z">
        <w:r w:rsidR="005F66E8">
          <w:t xml:space="preserve">distinct </w:t>
        </w:r>
      </w:ins>
      <w:ins w:id="137" w:author="Chen Liao" w:date="2021-07-11T22:51:00Z">
        <w:r w:rsidR="00470144">
          <w:t xml:space="preserve">baseline gut microbiome </w:t>
        </w:r>
      </w:ins>
      <w:ins w:id="138" w:author="Chen Liao" w:date="2021-07-11T22:52:00Z">
        <w:r w:rsidR="00470144">
          <w:t>compositions</w:t>
        </w:r>
      </w:ins>
      <w:ins w:id="139" w:author="Chen Liao" w:date="2021-07-11T22:23:00Z">
        <w:r w:rsidR="005F66E8">
          <w:t xml:space="preserve"> </w:t>
        </w:r>
      </w:ins>
      <w:ins w:id="140" w:author="Chen Liao" w:date="2021-07-11T22:25:00Z">
        <w:r w:rsidR="00755930">
          <w:t xml:space="preserve">while </w:t>
        </w:r>
      </w:ins>
      <w:ins w:id="141" w:author="Chen Liao" w:date="2021-07-11T22:29:00Z">
        <w:r w:rsidR="00934AB2">
          <w:t xml:space="preserve">those </w:t>
        </w:r>
      </w:ins>
      <w:ins w:id="142" w:author="Chen Liao" w:date="2021-07-11T22:26:00Z">
        <w:r w:rsidR="00755930">
          <w:t>from the same vendor are es</w:t>
        </w:r>
      </w:ins>
      <w:ins w:id="143" w:author="Chen Liao" w:date="2021-07-11T22:34:00Z">
        <w:r w:rsidR="00CF4DB4">
          <w:t>s</w:t>
        </w:r>
      </w:ins>
      <w:ins w:id="144" w:author="Chen Liao" w:date="2021-07-11T22:26:00Z">
        <w:r w:rsidR="00755930">
          <w:t xml:space="preserve">entially </w:t>
        </w:r>
      </w:ins>
      <w:ins w:id="145" w:author="Chen Liao" w:date="2021-07-11T22:23:00Z">
        <w:r w:rsidR="005F66E8">
          <w:t xml:space="preserve">biological replicates. </w:t>
        </w:r>
      </w:ins>
      <w:del w:id="146" w:author="Chen Liao" w:date="2021-07-11T22:23:00Z">
        <w:r w:rsidRPr="00580EB0" w:rsidDel="005F66E8">
          <w:delText xml:space="preserve">This </w:delText>
        </w:r>
      </w:del>
      <w:ins w:id="147" w:author="Chen Liao" w:date="2021-07-11T22:23:00Z">
        <w:r w:rsidR="005F66E8">
          <w:t xml:space="preserve">Such a </w:t>
        </w:r>
      </w:ins>
      <w:ins w:id="148" w:author="Chen Liao" w:date="2021-07-11T22:24:00Z">
        <w:r w:rsidR="005F66E8">
          <w:t>microbiome-</w:t>
        </w:r>
      </w:ins>
      <w:ins w:id="149" w:author="Chen Liao" w:date="2021-07-11T22:23:00Z">
        <w:r w:rsidR="005F66E8">
          <w:t xml:space="preserve">stratified </w:t>
        </w:r>
      </w:ins>
      <w:r w:rsidRPr="00580EB0">
        <w:t>experimental model system</w:t>
      </w:r>
      <w:ins w:id="150" w:author="Chen Liao" w:date="2021-07-11T22:34:00Z">
        <w:r w:rsidR="00CF4DB4">
          <w:t xml:space="preserve">, along with </w:t>
        </w:r>
      </w:ins>
      <w:bookmarkStart w:id="151" w:name="OLE_LINK74"/>
      <w:bookmarkStart w:id="152" w:name="OLE_LINK75"/>
      <w:ins w:id="153" w:author="Chen Liao" w:date="2021-07-11T23:12:00Z">
        <w:r w:rsidR="00111CEC">
          <w:t>computational</w:t>
        </w:r>
      </w:ins>
      <w:ins w:id="154" w:author="Chen Liao" w:date="2021-07-11T22:50:00Z">
        <w:r w:rsidR="00450D5A">
          <w:t xml:space="preserve"> modeling </w:t>
        </w:r>
      </w:ins>
      <w:ins w:id="155" w:author="Chen Liao" w:date="2021-07-11T22:35:00Z">
        <w:r w:rsidR="00CF4DB4">
          <w:t>and Bayesian regression</w:t>
        </w:r>
        <w:bookmarkEnd w:id="151"/>
        <w:bookmarkEnd w:id="152"/>
        <w:r w:rsidR="00CF4DB4">
          <w:t>,</w:t>
        </w:r>
      </w:ins>
      <w:r w:rsidRPr="00580EB0">
        <w:t xml:space="preserve"> </w:t>
      </w:r>
      <w:ins w:id="156" w:author="Chen Liao" w:date="2021-07-11T22:50:00Z">
        <w:r w:rsidR="00450D5A">
          <w:t>ha</w:t>
        </w:r>
        <w:r w:rsidR="00784461">
          <w:t>s</w:t>
        </w:r>
        <w:r w:rsidR="00450D5A">
          <w:t xml:space="preserve"> provided the</w:t>
        </w:r>
      </w:ins>
      <w:del w:id="157" w:author="Chen Liao" w:date="2021-07-11T22:31:00Z">
        <w:r w:rsidRPr="00580EB0" w:rsidDel="00840238">
          <w:delText xml:space="preserve">has allowed us to </w:delText>
        </w:r>
        <w:r w:rsidRPr="00580EB0" w:rsidDel="00840238">
          <w:rPr>
            <w:color w:val="000000"/>
            <w:shd w:val="clear" w:color="auto" w:fill="FFFFFF"/>
          </w:rPr>
          <w:delText>study the key factors underlying the baseline-dependent</w:delText>
        </w:r>
      </w:del>
      <w:del w:id="158" w:author="Chen Liao" w:date="2021-07-11T22:50:00Z">
        <w:r w:rsidRPr="00580EB0" w:rsidDel="00450D5A">
          <w:rPr>
            <w:color w:val="000000"/>
            <w:shd w:val="clear" w:color="auto" w:fill="FFFFFF"/>
          </w:rPr>
          <w:delText xml:space="preserve"> dynamical response to dietary fibers</w:delText>
        </w:r>
        <w:r w:rsidRPr="00580EB0" w:rsidDel="00450D5A">
          <w:delText>. Our study presents a significant advance to this field in the</w:delText>
        </w:r>
      </w:del>
      <w:r w:rsidRPr="00580EB0">
        <w:t xml:space="preserve"> following</w:t>
      </w:r>
      <w:ins w:id="159" w:author="Chen Liao" w:date="2021-07-11T22:50:00Z">
        <w:r w:rsidR="00450D5A">
          <w:t xml:space="preserve"> insights</w:t>
        </w:r>
      </w:ins>
      <w:del w:id="160" w:author="Chen Liao" w:date="2021-07-11T22:50:00Z">
        <w:r w:rsidRPr="00580EB0" w:rsidDel="00450D5A">
          <w:delText xml:space="preserve"> areas</w:delText>
        </w:r>
      </w:del>
      <w:r w:rsidRPr="00580EB0">
        <w:t>:</w:t>
      </w:r>
    </w:p>
    <w:p w14:paraId="51342F6E" w14:textId="77777777" w:rsidR="00A527B5" w:rsidRPr="00580EB0" w:rsidRDefault="00A527B5" w:rsidP="00784461">
      <w:pPr>
        <w:jc w:val="both"/>
        <w:pPrChange w:id="161" w:author="Chen Liao" w:date="2021-07-11T22:51:00Z">
          <w:pPr/>
        </w:pPrChange>
      </w:pPr>
    </w:p>
    <w:p w14:paraId="76EBFC44" w14:textId="66A3EDB2" w:rsidR="00167222" w:rsidRPr="00167222" w:rsidRDefault="00BA1E21" w:rsidP="00167222">
      <w:pPr>
        <w:numPr>
          <w:ilvl w:val="0"/>
          <w:numId w:val="1"/>
        </w:numPr>
        <w:jc w:val="both"/>
        <w:rPr>
          <w:ins w:id="162" w:author="Chen Liao" w:date="2021-07-11T22:53:00Z"/>
          <w:rPrChange w:id="163" w:author="Chen Liao" w:date="2021-07-11T22:53:00Z">
            <w:rPr>
              <w:ins w:id="164" w:author="Chen Liao" w:date="2021-07-11T22:53:00Z"/>
              <w:color w:val="000000"/>
            </w:rPr>
          </w:rPrChange>
        </w:rPr>
      </w:pPr>
      <w:ins w:id="165" w:author="Chen Liao" w:date="2021-07-11T22:55:00Z">
        <w:r>
          <w:t>Sustained i</w:t>
        </w:r>
        <w:r w:rsidR="00167222">
          <w:t xml:space="preserve">nulin </w:t>
        </w:r>
        <w:r>
          <w:t xml:space="preserve">intake </w:t>
        </w:r>
        <w:r w:rsidR="00167222">
          <w:t>induces</w:t>
        </w:r>
      </w:ins>
      <w:ins w:id="166" w:author="Chen Liao" w:date="2021-07-11T22:54:00Z">
        <w:r w:rsidR="00167222">
          <w:t xml:space="preserve"> a </w:t>
        </w:r>
      </w:ins>
      <w:ins w:id="167" w:author="Chen Liao" w:date="2021-07-11T22:56:00Z">
        <w:r>
          <w:t xml:space="preserve">rapid </w:t>
        </w:r>
      </w:ins>
      <w:ins w:id="168" w:author="Chen Liao" w:date="2021-07-11T22:57:00Z">
        <w:r>
          <w:t xml:space="preserve">but </w:t>
        </w:r>
      </w:ins>
      <w:ins w:id="169" w:author="Chen Liao" w:date="2021-07-11T22:54:00Z">
        <w:r w:rsidR="00167222">
          <w:t xml:space="preserve">transient </w:t>
        </w:r>
      </w:ins>
      <w:ins w:id="170" w:author="Chen Liao" w:date="2021-07-11T22:55:00Z">
        <w:r>
          <w:t xml:space="preserve">dynamical </w:t>
        </w:r>
      </w:ins>
      <w:ins w:id="171" w:author="Chen Liao" w:date="2021-07-11T22:54:00Z">
        <w:r w:rsidR="00167222">
          <w:t xml:space="preserve">response </w:t>
        </w:r>
      </w:ins>
      <w:ins w:id="172" w:author="Chen Liao" w:date="2021-07-11T22:55:00Z">
        <w:r w:rsidR="00167222">
          <w:t xml:space="preserve">of gut microbiota composition </w:t>
        </w:r>
      </w:ins>
      <w:ins w:id="173" w:author="Chen Liao" w:date="2021-07-11T22:54:00Z">
        <w:r w:rsidR="00167222">
          <w:t>that stabilizes to new equilibria</w:t>
        </w:r>
      </w:ins>
      <w:ins w:id="174" w:author="Chen Liao" w:date="2021-07-11T22:57:00Z">
        <w:r>
          <w:t xml:space="preserve"> in 4 weeks </w:t>
        </w:r>
      </w:ins>
    </w:p>
    <w:p w14:paraId="5A0C73F7" w14:textId="6519E8C9" w:rsidR="00A527B5" w:rsidRPr="000E0F1E" w:rsidRDefault="00A527B5" w:rsidP="00167222">
      <w:pPr>
        <w:numPr>
          <w:ilvl w:val="0"/>
          <w:numId w:val="1"/>
        </w:numPr>
        <w:jc w:val="both"/>
        <w:rPr>
          <w:i/>
          <w:iCs/>
          <w:rPrChange w:id="175" w:author="Chen Liao" w:date="2021-07-11T23:16:00Z">
            <w:rPr/>
          </w:rPrChange>
        </w:rPr>
      </w:pPr>
      <w:del w:id="176" w:author="Chen Liao" w:date="2021-07-11T22:52:00Z">
        <w:r w:rsidRPr="00580EB0" w:rsidDel="00167222">
          <w:rPr>
            <w:color w:val="000000"/>
          </w:rPr>
          <w:delText>We parameterized an e</w:delText>
        </w:r>
      </w:del>
      <w:ins w:id="177" w:author="Chen Liao" w:date="2021-07-11T22:52:00Z">
        <w:r w:rsidR="00167222">
          <w:rPr>
            <w:color w:val="000000"/>
          </w:rPr>
          <w:t>E</w:t>
        </w:r>
      </w:ins>
      <w:r w:rsidRPr="00580EB0">
        <w:rPr>
          <w:color w:val="000000"/>
        </w:rPr>
        <w:t xml:space="preserve">cology model </w:t>
      </w:r>
      <w:ins w:id="178" w:author="Chen Liao" w:date="2021-07-11T22:52:00Z">
        <w:r w:rsidR="00167222">
          <w:rPr>
            <w:color w:val="000000"/>
          </w:rPr>
          <w:t xml:space="preserve">parameterized </w:t>
        </w:r>
      </w:ins>
      <w:r w:rsidRPr="00580EB0">
        <w:rPr>
          <w:color w:val="000000"/>
        </w:rPr>
        <w:t>from the time</w:t>
      </w:r>
      <w:ins w:id="179" w:author="Chen Liao" w:date="2021-07-11T23:10:00Z">
        <w:r w:rsidR="00232E51">
          <w:rPr>
            <w:color w:val="000000"/>
          </w:rPr>
          <w:t xml:space="preserve"> </w:t>
        </w:r>
      </w:ins>
      <w:r w:rsidRPr="00580EB0">
        <w:rPr>
          <w:color w:val="000000"/>
        </w:rPr>
        <w:t>series data</w:t>
      </w:r>
      <w:ins w:id="180" w:author="Chen Liao" w:date="2021-07-11T22:52:00Z">
        <w:r w:rsidR="00167222">
          <w:rPr>
            <w:color w:val="000000"/>
          </w:rPr>
          <w:t xml:space="preserve"> r</w:t>
        </w:r>
      </w:ins>
      <w:del w:id="181" w:author="Chen Liao" w:date="2021-07-11T22:52:00Z">
        <w:r w:rsidRPr="00580EB0" w:rsidDel="00167222">
          <w:rPr>
            <w:color w:val="000000"/>
          </w:rPr>
          <w:delText>, which r</w:delText>
        </w:r>
      </w:del>
      <w:r w:rsidRPr="00580EB0">
        <w:rPr>
          <w:color w:val="000000"/>
        </w:rPr>
        <w:t>eveal</w:t>
      </w:r>
      <w:ins w:id="182" w:author="Chen Liao" w:date="2021-07-11T22:52:00Z">
        <w:r w:rsidR="00167222">
          <w:rPr>
            <w:color w:val="000000"/>
          </w:rPr>
          <w:t>s</w:t>
        </w:r>
      </w:ins>
      <w:del w:id="183" w:author="Chen Liao" w:date="2021-07-11T22:52:00Z">
        <w:r w:rsidRPr="00580EB0" w:rsidDel="00167222">
          <w:rPr>
            <w:color w:val="000000"/>
          </w:rPr>
          <w:delText>ed</w:delText>
        </w:r>
      </w:del>
      <w:r w:rsidRPr="00580EB0">
        <w:rPr>
          <w:color w:val="000000"/>
        </w:rPr>
        <w:t xml:space="preserve"> </w:t>
      </w:r>
      <w:del w:id="184" w:author="Chen Liao" w:date="2021-07-11T23:16:00Z">
        <w:r w:rsidRPr="00580EB0" w:rsidDel="005C2B47">
          <w:rPr>
            <w:color w:val="000000"/>
          </w:rPr>
          <w:delText xml:space="preserve">a </w:delText>
        </w:r>
      </w:del>
      <w:del w:id="185" w:author="Chen Liao" w:date="2021-07-11T23:03:00Z">
        <w:r w:rsidRPr="00580EB0" w:rsidDel="007659B4">
          <w:rPr>
            <w:color w:val="000000"/>
          </w:rPr>
          <w:delText xml:space="preserve">group of </w:delText>
        </w:r>
      </w:del>
      <w:ins w:id="186" w:author="Chen Liao" w:date="2021-07-11T23:18:00Z">
        <w:r w:rsidR="00DD4EEE">
          <w:rPr>
            <w:color w:val="000000"/>
          </w:rPr>
          <w:t xml:space="preserve">a </w:t>
        </w:r>
      </w:ins>
      <w:ins w:id="187" w:author="Chen Liao" w:date="2021-07-11T23:19:00Z">
        <w:r w:rsidR="00DD4EEE">
          <w:rPr>
            <w:color w:val="000000"/>
          </w:rPr>
          <w:t xml:space="preserve">limited number </w:t>
        </w:r>
      </w:ins>
      <w:proofErr w:type="spellStart"/>
      <w:ins w:id="188" w:author="Chen Liao" w:date="2021-07-11T23:18:00Z">
        <w:r w:rsidR="00DD4EEE">
          <w:rPr>
            <w:color w:val="000000"/>
          </w:rPr>
          <w:t>of</w:t>
        </w:r>
      </w:ins>
      <w:ins w:id="189" w:author="Chen Liao" w:date="2021-07-11T23:03:00Z">
        <w:r w:rsidR="007659B4">
          <w:rPr>
            <w:color w:val="000000"/>
          </w:rPr>
          <w:t xml:space="preserve"> </w:t>
        </w:r>
      </w:ins>
      <w:del w:id="190" w:author="Chen Liao" w:date="2021-07-11T23:15:00Z">
        <w:r w:rsidRPr="00580EB0" w:rsidDel="000E0F1E">
          <w:rPr>
            <w:color w:val="000000"/>
          </w:rPr>
          <w:delText>b</w:delText>
        </w:r>
        <w:proofErr w:type="spellEnd"/>
        <w:r w:rsidRPr="00580EB0" w:rsidDel="000E0F1E">
          <w:rPr>
            <w:color w:val="000000"/>
          </w:rPr>
          <w:delText xml:space="preserve">acteria </w:delText>
        </w:r>
      </w:del>
      <w:ins w:id="191" w:author="Chen Liao" w:date="2021-07-11T23:15:00Z">
        <w:r w:rsidR="000E0F1E">
          <w:rPr>
            <w:color w:val="000000"/>
          </w:rPr>
          <w:t xml:space="preserve">bacterial </w:t>
        </w:r>
      </w:ins>
      <w:ins w:id="192" w:author="Chen Liao" w:date="2021-07-11T23:03:00Z">
        <w:r w:rsidR="007659B4">
          <w:rPr>
            <w:color w:val="000000"/>
          </w:rPr>
          <w:t xml:space="preserve">taxa </w:t>
        </w:r>
      </w:ins>
      <w:ins w:id="193" w:author="Chen Liao" w:date="2021-07-11T23:15:00Z">
        <w:r w:rsidR="000E0F1E">
          <w:rPr>
            <w:color w:val="000000"/>
          </w:rPr>
          <w:t>with known ability to degrade</w:t>
        </w:r>
      </w:ins>
      <w:ins w:id="194" w:author="Chen Liao" w:date="2021-07-11T23:16:00Z">
        <w:r w:rsidR="000E0F1E">
          <w:rPr>
            <w:color w:val="000000"/>
          </w:rPr>
          <w:t xml:space="preserve"> inulin or resistant starch </w:t>
        </w:r>
        <w:r w:rsidR="000E0F1E" w:rsidRPr="000E0F1E">
          <w:rPr>
            <w:i/>
            <w:iCs/>
            <w:color w:val="000000"/>
            <w:rPrChange w:id="195" w:author="Chen Liao" w:date="2021-07-11T23:16:00Z">
              <w:rPr>
                <w:color w:val="000000"/>
              </w:rPr>
            </w:rPrChange>
          </w:rPr>
          <w:t>in vitro</w:t>
        </w:r>
      </w:ins>
      <w:del w:id="196" w:author="Chen Liao" w:date="2021-07-11T23:15:00Z">
        <w:r w:rsidRPr="000E0F1E" w:rsidDel="000E0F1E">
          <w:rPr>
            <w:i/>
            <w:iCs/>
            <w:color w:val="000000"/>
            <w:rPrChange w:id="197" w:author="Chen Liao" w:date="2021-07-11T23:16:00Z">
              <w:rPr>
                <w:color w:val="000000"/>
              </w:rPr>
            </w:rPrChange>
          </w:rPr>
          <w:delText xml:space="preserve">whose growth </w:delText>
        </w:r>
      </w:del>
      <w:del w:id="198" w:author="Chen Liao" w:date="2021-07-11T23:08:00Z">
        <w:r w:rsidRPr="000E0F1E" w:rsidDel="007659B4">
          <w:rPr>
            <w:i/>
            <w:iCs/>
            <w:color w:val="000000"/>
            <w:rPrChange w:id="199" w:author="Chen Liao" w:date="2021-07-11T23:16:00Z">
              <w:rPr>
                <w:color w:val="000000"/>
              </w:rPr>
            </w:rPrChange>
          </w:rPr>
          <w:delText xml:space="preserve">increases in response to </w:delText>
        </w:r>
      </w:del>
      <w:del w:id="200" w:author="Chen Liao" w:date="2021-07-11T23:15:00Z">
        <w:r w:rsidRPr="000E0F1E" w:rsidDel="000E0F1E">
          <w:rPr>
            <w:i/>
            <w:iCs/>
            <w:color w:val="000000"/>
            <w:rPrChange w:id="201" w:author="Chen Liao" w:date="2021-07-11T23:16:00Z">
              <w:rPr>
                <w:color w:val="000000"/>
              </w:rPr>
            </w:rPrChange>
          </w:rPr>
          <w:delText>inulin</w:delText>
        </w:r>
      </w:del>
      <w:del w:id="202" w:author="Chen Liao" w:date="2021-07-11T22:59:00Z">
        <w:r w:rsidRPr="000E0F1E" w:rsidDel="007659B4">
          <w:rPr>
            <w:i/>
            <w:iCs/>
            <w:rPrChange w:id="203" w:author="Chen Liao" w:date="2021-07-11T23:16:00Z">
              <w:rPr/>
            </w:rPrChange>
          </w:rPr>
          <w:delText xml:space="preserve">. </w:delText>
        </w:r>
      </w:del>
    </w:p>
    <w:p w14:paraId="2AC99EE0" w14:textId="430D79CA" w:rsidR="00A527B5" w:rsidRPr="00580EB0" w:rsidRDefault="004872CE" w:rsidP="00167222">
      <w:pPr>
        <w:numPr>
          <w:ilvl w:val="0"/>
          <w:numId w:val="1"/>
        </w:numPr>
        <w:jc w:val="both"/>
      </w:pPr>
      <w:ins w:id="204" w:author="Chen Liao" w:date="2021-07-11T23:09:00Z">
        <w:r>
          <w:t xml:space="preserve">The initial abundance of </w:t>
        </w:r>
      </w:ins>
      <w:ins w:id="205" w:author="Chen Liao" w:date="2021-07-11T23:16:00Z">
        <w:r w:rsidR="005C2B47">
          <w:t xml:space="preserve">a few </w:t>
        </w:r>
      </w:ins>
      <w:ins w:id="206" w:author="Chen Liao" w:date="2021-07-11T23:19:00Z">
        <w:r w:rsidR="003A5DAF">
          <w:t>fiber-</w:t>
        </w:r>
      </w:ins>
      <w:ins w:id="207" w:author="Chen Liao" w:date="2021-07-11T23:20:00Z">
        <w:r w:rsidR="003A5DAF">
          <w:t>induce</w:t>
        </w:r>
      </w:ins>
      <w:ins w:id="208" w:author="Chen Liao" w:date="2021-07-11T23:19:00Z">
        <w:r w:rsidR="003A5DAF">
          <w:t xml:space="preserve">d </w:t>
        </w:r>
        <w:r w:rsidR="00CA7810">
          <w:t xml:space="preserve">responders </w:t>
        </w:r>
      </w:ins>
      <w:ins w:id="209" w:author="Chen Liao" w:date="2021-07-11T23:09:00Z">
        <w:r>
          <w:t xml:space="preserve">and their </w:t>
        </w:r>
        <w:proofErr w:type="spellStart"/>
        <w:r>
          <w:t>intertaxa</w:t>
        </w:r>
        <w:proofErr w:type="spellEnd"/>
        <w:r>
          <w:t xml:space="preserve"> comp</w:t>
        </w:r>
      </w:ins>
      <w:ins w:id="210" w:author="Chen Liao" w:date="2021-07-11T23:10:00Z">
        <w:r>
          <w:t>etitions</w:t>
        </w:r>
      </w:ins>
      <w:ins w:id="211" w:author="Chen Liao" w:date="2021-07-11T23:18:00Z">
        <w:r w:rsidR="005C2B47">
          <w:t xml:space="preserve"> </w:t>
        </w:r>
      </w:ins>
      <w:del w:id="212" w:author="Chen Liao" w:date="2021-07-11T23:09:00Z">
        <w:r w:rsidR="00A527B5" w:rsidRPr="00580EB0" w:rsidDel="004872CE">
          <w:delText>We find that t</w:delText>
        </w:r>
        <w:r w:rsidR="00A527B5" w:rsidRPr="00580EB0" w:rsidDel="004872CE">
          <w:rPr>
            <w:color w:val="000000"/>
          </w:rPr>
          <w:delText xml:space="preserve">he baseline abundance and interspecies competition </w:delText>
        </w:r>
      </w:del>
      <w:r w:rsidR="00A527B5" w:rsidRPr="00580EB0">
        <w:rPr>
          <w:color w:val="000000"/>
        </w:rPr>
        <w:t>explain</w:t>
      </w:r>
      <w:del w:id="213" w:author="Chen Liao" w:date="2021-07-11T23:10:00Z">
        <w:r w:rsidR="00A527B5" w:rsidRPr="00580EB0" w:rsidDel="004872CE">
          <w:rPr>
            <w:color w:val="000000"/>
          </w:rPr>
          <w:delText>s</w:delText>
        </w:r>
      </w:del>
      <w:r w:rsidR="00A527B5" w:rsidRPr="00580EB0">
        <w:rPr>
          <w:color w:val="000000"/>
        </w:rPr>
        <w:t xml:space="preserve"> the baseline-dependen</w:t>
      </w:r>
      <w:ins w:id="214" w:author="Chen Liao" w:date="2021-07-11T23:10:00Z">
        <w:r>
          <w:rPr>
            <w:color w:val="000000"/>
          </w:rPr>
          <w:t>t</w:t>
        </w:r>
      </w:ins>
      <w:del w:id="215" w:author="Chen Liao" w:date="2021-07-11T23:10:00Z">
        <w:r w:rsidR="00A527B5" w:rsidRPr="00580EB0" w:rsidDel="004872CE">
          <w:rPr>
            <w:color w:val="000000"/>
          </w:rPr>
          <w:delText>ce</w:delText>
        </w:r>
      </w:del>
      <w:ins w:id="216" w:author="Chen Liao" w:date="2021-07-11T23:10:00Z">
        <w:r>
          <w:rPr>
            <w:color w:val="000000"/>
          </w:rPr>
          <w:t xml:space="preserve"> </w:t>
        </w:r>
      </w:ins>
      <w:ins w:id="217" w:author="Chen Liao" w:date="2021-07-11T23:18:00Z">
        <w:r w:rsidR="005C2B47">
          <w:rPr>
            <w:color w:val="000000"/>
          </w:rPr>
          <w:t xml:space="preserve">dynamics of </w:t>
        </w:r>
      </w:ins>
      <w:del w:id="218" w:author="Chen Liao" w:date="2021-07-11T23:10:00Z">
        <w:r w:rsidR="00A527B5" w:rsidRPr="00580EB0" w:rsidDel="004872CE">
          <w:rPr>
            <w:color w:val="000000"/>
          </w:rPr>
          <w:delText xml:space="preserve"> of </w:delText>
        </w:r>
      </w:del>
      <w:r w:rsidR="00A527B5" w:rsidRPr="00580EB0">
        <w:rPr>
          <w:color w:val="000000"/>
        </w:rPr>
        <w:t xml:space="preserve">microbiome density and </w:t>
      </w:r>
      <w:del w:id="219" w:author="Chen Liao" w:date="2021-07-11T23:18:00Z">
        <w:r w:rsidR="00A527B5" w:rsidRPr="00580EB0" w:rsidDel="005C2B47">
          <w:rPr>
            <w:color w:val="000000"/>
          </w:rPr>
          <w:delText xml:space="preserve">community </w:delText>
        </w:r>
      </w:del>
      <w:r w:rsidR="00A527B5" w:rsidRPr="00580EB0">
        <w:rPr>
          <w:color w:val="000000"/>
        </w:rPr>
        <w:t>composition</w:t>
      </w:r>
      <w:del w:id="220" w:author="Chen Liao" w:date="2021-07-11T23:18:00Z">
        <w:r w:rsidR="00A527B5" w:rsidRPr="00580EB0" w:rsidDel="005C2B47">
          <w:rPr>
            <w:color w:val="000000"/>
          </w:rPr>
          <w:delText xml:space="preserve"> dynamics</w:delText>
        </w:r>
      </w:del>
      <w:del w:id="221" w:author="Chen Liao" w:date="2021-07-11T23:10:00Z">
        <w:r w:rsidR="00A527B5" w:rsidRPr="00580EB0" w:rsidDel="004872CE">
          <w:delText>.</w:delText>
        </w:r>
      </w:del>
      <w:del w:id="222" w:author="Chen Liao" w:date="2021-07-11T23:18:00Z">
        <w:r w:rsidR="00A527B5" w:rsidRPr="00580EB0" w:rsidDel="005C2B47">
          <w:delText xml:space="preserve"> </w:delText>
        </w:r>
      </w:del>
    </w:p>
    <w:p w14:paraId="13E0D08B" w14:textId="1F000FA8" w:rsidR="00A527B5" w:rsidRPr="00580EB0" w:rsidRDefault="00A527B5" w:rsidP="007659B4">
      <w:pPr>
        <w:numPr>
          <w:ilvl w:val="0"/>
          <w:numId w:val="1"/>
        </w:numPr>
        <w:jc w:val="both"/>
      </w:pPr>
      <w:del w:id="223" w:author="Chen Liao" w:date="2021-07-11T23:06:00Z">
        <w:r w:rsidRPr="00580EB0" w:rsidDel="007659B4">
          <w:delText xml:space="preserve">Most importantly, </w:delText>
        </w:r>
        <w:r w:rsidRPr="00580EB0" w:rsidDel="007659B4">
          <w:rPr>
            <w:color w:val="000000"/>
          </w:rPr>
          <w:delText>we showed that our methods and findings are generalizable to dietary resistant starch</w:delText>
        </w:r>
        <w:r w:rsidRPr="00580EB0" w:rsidDel="007659B4">
          <w:delText>.</w:delText>
        </w:r>
      </w:del>
      <w:ins w:id="224" w:author="Chen Liao" w:date="2021-07-11T23:06:00Z">
        <w:r w:rsidR="007659B4">
          <w:t xml:space="preserve">The </w:t>
        </w:r>
      </w:ins>
      <w:ins w:id="225" w:author="Chen Liao" w:date="2021-07-11T23:10:00Z">
        <w:r w:rsidR="00687B8D">
          <w:t xml:space="preserve">strong </w:t>
        </w:r>
      </w:ins>
      <w:ins w:id="226" w:author="Chen Liao" w:date="2021-07-11T23:06:00Z">
        <w:r w:rsidR="007659B4">
          <w:t>correlation between bacterial load and propionate concentration</w:t>
        </w:r>
      </w:ins>
      <w:ins w:id="227" w:author="Chen Liao" w:date="2021-07-11T23:07:00Z">
        <w:r w:rsidR="007659B4">
          <w:t xml:space="preserve"> suggests that the fiber responders are also propionate producers</w:t>
        </w:r>
      </w:ins>
    </w:p>
    <w:p w14:paraId="32AD1DD1" w14:textId="2C0B15BB" w:rsidR="00A527B5" w:rsidRPr="00580EB0" w:rsidRDefault="0060637B" w:rsidP="001F52DC">
      <w:pPr>
        <w:spacing w:before="100" w:beforeAutospacing="1" w:after="100" w:afterAutospacing="1"/>
        <w:jc w:val="both"/>
      </w:pPr>
      <w:ins w:id="228" w:author="Chen Liao" w:date="2021-07-11T23:21:00Z">
        <w:r>
          <w:lastRenderedPageBreak/>
          <w:t>In multiple aspects, we</w:t>
        </w:r>
      </w:ins>
      <w:ins w:id="229" w:author="Chen Liao" w:date="2021-07-11T21:27:00Z">
        <w:r w:rsidR="00F3069C">
          <w:t xml:space="preserve"> believe the longitudinal data and ecological network analysis should interest the broad readership of </w:t>
        </w:r>
        <w:r w:rsidR="00F3069C" w:rsidRPr="00F3069C">
          <w:rPr>
            <w:i/>
            <w:iCs/>
            <w:rPrChange w:id="230" w:author="Chen Liao" w:date="2021-07-11T21:27:00Z">
              <w:rPr/>
            </w:rPrChange>
          </w:rPr>
          <w:t>Nature Ecology &amp; Evolution</w:t>
        </w:r>
      </w:ins>
      <w:ins w:id="231" w:author="Chen Liao" w:date="2021-07-11T23:21:00Z">
        <w:r>
          <w:t xml:space="preserve">. </w:t>
        </w:r>
      </w:ins>
      <w:ins w:id="232" w:author="Chen Liao" w:date="2021-07-11T23:22:00Z">
        <w:r>
          <w:t xml:space="preserve">First, our results </w:t>
        </w:r>
      </w:ins>
      <w:ins w:id="233" w:author="Chen Liao" w:date="2021-07-11T23:24:00Z">
        <w:r>
          <w:t xml:space="preserve">emphasize the importance of </w:t>
        </w:r>
      </w:ins>
      <w:ins w:id="234" w:author="Chen Liao" w:date="2021-07-11T23:25:00Z">
        <w:r>
          <w:t>understan</w:t>
        </w:r>
      </w:ins>
      <w:ins w:id="235" w:author="Chen Liao" w:date="2021-07-11T23:35:00Z">
        <w:r w:rsidR="00FE7B91">
          <w:t>d</w:t>
        </w:r>
      </w:ins>
      <w:ins w:id="236" w:author="Chen Liao" w:date="2021-07-11T23:25:00Z">
        <w:r>
          <w:t>ing the</w:t>
        </w:r>
      </w:ins>
      <w:ins w:id="237" w:author="Chen Liao" w:date="2021-07-11T23:24:00Z">
        <w:r>
          <w:t xml:space="preserve"> outcomes of dietary fiber intervention</w:t>
        </w:r>
      </w:ins>
      <w:ins w:id="238" w:author="Chen Liao" w:date="2021-07-11T23:25:00Z">
        <w:r>
          <w:t xml:space="preserve"> from an ecological perspective</w:t>
        </w:r>
      </w:ins>
      <w:ins w:id="239" w:author="Chen Liao" w:date="2021-07-11T23:24:00Z">
        <w:r>
          <w:t>.</w:t>
        </w:r>
      </w:ins>
      <w:ins w:id="240" w:author="Chen Liao" w:date="2021-07-11T23:25:00Z">
        <w:r>
          <w:t xml:space="preserve"> </w:t>
        </w:r>
      </w:ins>
      <w:ins w:id="241" w:author="Chen Liao" w:date="2021-07-11T23:40:00Z">
        <w:r w:rsidR="007169E9">
          <w:t>Furthermore</w:t>
        </w:r>
      </w:ins>
      <w:ins w:id="242" w:author="Chen Liao" w:date="2021-07-11T23:34:00Z">
        <w:r w:rsidR="00FE7B91">
          <w:t xml:space="preserve">, </w:t>
        </w:r>
      </w:ins>
      <w:ins w:id="243" w:author="Chen Liao" w:date="2021-07-11T23:28:00Z">
        <w:r w:rsidR="00685B39">
          <w:t xml:space="preserve">the ecological </w:t>
        </w:r>
      </w:ins>
      <w:ins w:id="244" w:author="Chen Liao" w:date="2021-07-11T23:29:00Z">
        <w:r w:rsidR="00685B39">
          <w:t xml:space="preserve">inference framework </w:t>
        </w:r>
      </w:ins>
      <w:ins w:id="245" w:author="Chen Liao" w:date="2021-07-11T23:34:00Z">
        <w:r w:rsidR="00FE7B91">
          <w:t xml:space="preserve">(generalized Lotka-Volterra model </w:t>
        </w:r>
      </w:ins>
      <w:ins w:id="246" w:author="Chen Liao" w:date="2021-07-11T23:35:00Z">
        <w:r w:rsidR="00FE7B91">
          <w:t xml:space="preserve">plus Bayesian </w:t>
        </w:r>
        <w:proofErr w:type="spellStart"/>
        <w:r w:rsidR="00FE7B91">
          <w:t xml:space="preserve">regression) </w:t>
        </w:r>
      </w:ins>
      <w:ins w:id="247" w:author="Chen Liao" w:date="2021-07-11T23:29:00Z">
        <w:r w:rsidR="00685B39">
          <w:t>can</w:t>
        </w:r>
        <w:proofErr w:type="spellEnd"/>
        <w:r w:rsidR="00685B39">
          <w:t xml:space="preserve"> be in principle applied to </w:t>
        </w:r>
        <w:r w:rsidR="00CF345F">
          <w:t>other microbiome-targeting interventions</w:t>
        </w:r>
      </w:ins>
      <w:ins w:id="248" w:author="Chen Liao" w:date="2021-07-11T23:41:00Z">
        <w:r w:rsidR="00AA5410">
          <w:t xml:space="preserve"> and </w:t>
        </w:r>
      </w:ins>
      <w:ins w:id="249" w:author="Chen Liao" w:date="2021-07-11T23:29:00Z">
        <w:r w:rsidR="00CF345F">
          <w:t>therapies, such as</w:t>
        </w:r>
      </w:ins>
      <w:ins w:id="250" w:author="Chen Liao" w:date="2021-07-11T23:30:00Z">
        <w:r w:rsidR="00CF345F">
          <w:t xml:space="preserve"> probiotics and drugs. Finally, </w:t>
        </w:r>
      </w:ins>
      <w:ins w:id="251" w:author="Chen Liao" w:date="2021-07-11T23:41:00Z">
        <w:r w:rsidR="007065E5">
          <w:t xml:space="preserve">since the </w:t>
        </w:r>
      </w:ins>
      <w:proofErr w:type="spellStart"/>
      <w:ins w:id="252" w:author="Chen Liao" w:date="2021-07-11T23:44:00Z">
        <w:r w:rsidR="007065E5">
          <w:t>the</w:t>
        </w:r>
        <w:proofErr w:type="spellEnd"/>
        <w:r w:rsidR="007065E5">
          <w:t xml:space="preserve"> individualized </w:t>
        </w:r>
      </w:ins>
      <w:ins w:id="253" w:author="Chen Liao" w:date="2021-07-11T23:41:00Z">
        <w:r w:rsidR="007065E5">
          <w:t xml:space="preserve">response </w:t>
        </w:r>
      </w:ins>
      <w:ins w:id="254" w:author="Chen Liao" w:date="2021-07-11T23:44:00Z">
        <w:r w:rsidR="007065E5">
          <w:t xml:space="preserve">of gut microbiome </w:t>
        </w:r>
      </w:ins>
      <w:ins w:id="255" w:author="Chen Liao" w:date="2021-07-11T23:41:00Z">
        <w:r w:rsidR="007065E5">
          <w:t xml:space="preserve">has impeded </w:t>
        </w:r>
      </w:ins>
      <w:ins w:id="256" w:author="Chen Liao" w:date="2021-07-11T23:45:00Z">
        <w:r w:rsidR="007065E5">
          <w:t>tailored dietary interventions</w:t>
        </w:r>
      </w:ins>
      <w:ins w:id="257" w:author="Chen Liao" w:date="2021-07-11T23:41:00Z">
        <w:r w:rsidR="007065E5">
          <w:t>,</w:t>
        </w:r>
      </w:ins>
      <w:ins w:id="258" w:author="Chen Liao" w:date="2021-07-11T23:42:00Z">
        <w:r w:rsidR="007065E5">
          <w:t xml:space="preserve"> our paper may </w:t>
        </w:r>
      </w:ins>
      <w:ins w:id="259" w:author="Chen Liao" w:date="2021-07-11T23:45:00Z">
        <w:r w:rsidR="007065E5">
          <w:t xml:space="preserve">indirectly contribute to </w:t>
        </w:r>
      </w:ins>
      <w:del w:id="260" w:author="Chen Liao" w:date="2021-07-11T23:45:00Z">
        <w:r w:rsidR="00A527B5" w:rsidRPr="00580EB0" w:rsidDel="007065E5">
          <w:delText xml:space="preserve">Our results are important in the field of gut microbiome, because </w:delText>
        </w:r>
        <w:r w:rsidR="00A527B5" w:rsidRPr="00580EB0" w:rsidDel="007065E5">
          <w:rPr>
            <w:color w:val="000000"/>
            <w:shd w:val="clear" w:color="auto" w:fill="FFFFFF"/>
          </w:rPr>
          <w:delText>the highly variable efficacy and outcome of dietary intervention ha</w:delText>
        </w:r>
        <w:r w:rsidR="00580EB0" w:rsidDel="007065E5">
          <w:rPr>
            <w:color w:val="000000"/>
            <w:shd w:val="clear" w:color="auto" w:fill="FFFFFF"/>
          </w:rPr>
          <w:delText>ve</w:delText>
        </w:r>
        <w:r w:rsidR="00A527B5" w:rsidRPr="00580EB0" w:rsidDel="007065E5">
          <w:rPr>
            <w:color w:val="000000"/>
            <w:shd w:val="clear" w:color="auto" w:fill="FFFFFF"/>
          </w:rPr>
          <w:delText xml:space="preserve"> troubled the application of microbiome-based nutritional approach</w:delText>
        </w:r>
        <w:r w:rsidR="00580EB0" w:rsidDel="007065E5">
          <w:rPr>
            <w:color w:val="000000"/>
            <w:shd w:val="clear" w:color="auto" w:fill="FFFFFF"/>
          </w:rPr>
          <w:delText>es</w:delText>
        </w:r>
        <w:r w:rsidR="00A527B5" w:rsidRPr="00580EB0" w:rsidDel="007065E5">
          <w:delText xml:space="preserve"> for a long time. Our work also illustrates the important role of </w:delText>
        </w:r>
        <w:r w:rsidR="00580EB0" w:rsidDel="007065E5">
          <w:delText xml:space="preserve">an </w:delText>
        </w:r>
        <w:r w:rsidR="00A527B5" w:rsidRPr="00580EB0" w:rsidDel="007065E5">
          <w:rPr>
            <w:color w:val="000000"/>
          </w:rPr>
          <w:delText>ecological model</w:delText>
        </w:r>
        <w:r w:rsidR="00A527B5" w:rsidRPr="00580EB0" w:rsidDel="007065E5">
          <w:delText xml:space="preserve"> in understanding the various and complex </w:delText>
        </w:r>
        <w:r w:rsidR="00A527B5" w:rsidRPr="00580EB0" w:rsidDel="007065E5">
          <w:rPr>
            <w:color w:val="000000"/>
            <w:shd w:val="clear" w:color="auto" w:fill="FFFFFF"/>
          </w:rPr>
          <w:delText xml:space="preserve">dynamic behavior during the </w:delText>
        </w:r>
        <w:r w:rsidR="003625AD" w:rsidRPr="00580EB0" w:rsidDel="007065E5">
          <w:rPr>
            <w:color w:val="000000"/>
            <w:shd w:val="clear" w:color="auto" w:fill="FFFFFF"/>
          </w:rPr>
          <w:delText>die</w:delText>
        </w:r>
        <w:r w:rsidR="00E14154" w:rsidRPr="00580EB0" w:rsidDel="007065E5">
          <w:rPr>
            <w:color w:val="000000"/>
            <w:shd w:val="clear" w:color="auto" w:fill="FFFFFF"/>
          </w:rPr>
          <w:delText xml:space="preserve">tary </w:delText>
        </w:r>
        <w:r w:rsidR="00A527B5" w:rsidRPr="00580EB0" w:rsidDel="007065E5">
          <w:rPr>
            <w:color w:val="000000"/>
            <w:shd w:val="clear" w:color="auto" w:fill="FFFFFF"/>
          </w:rPr>
          <w:delText>intervention</w:delText>
        </w:r>
        <w:r w:rsidR="00A527B5" w:rsidRPr="00580EB0" w:rsidDel="007065E5">
          <w:delText xml:space="preserve">. Moreover, these results are of broader interest, as the framework can be applied to many other </w:delText>
        </w:r>
        <w:r w:rsidR="00A527B5" w:rsidRPr="00580EB0" w:rsidDel="007065E5">
          <w:rPr>
            <w:color w:val="000000"/>
          </w:rPr>
          <w:delText>microbiome-associated</w:delText>
        </w:r>
        <w:r w:rsidR="00A527B5" w:rsidRPr="00580EB0" w:rsidDel="007065E5">
          <w:delText xml:space="preserve"> interventions, such as probiotics and drugs. With researchers in multiple fields searching for microbiome-targeting strategies to benefit human health, our experimental work will provide an ecological framework for understanding the various intervention outcomes, which would contribute to </w:delText>
        </w:r>
      </w:del>
      <w:r w:rsidR="00A527B5" w:rsidRPr="00580EB0">
        <w:t>the development of precis</w:t>
      </w:r>
      <w:ins w:id="261" w:author="Chen Liao" w:date="2021-07-11T23:46:00Z">
        <w:r w:rsidR="007065E5">
          <w:t>ion</w:t>
        </w:r>
      </w:ins>
      <w:del w:id="262" w:author="Chen Liao" w:date="2021-07-11T23:45:00Z">
        <w:r w:rsidR="00E14154" w:rsidRPr="00580EB0" w:rsidDel="007065E5">
          <w:delText>e</w:delText>
        </w:r>
      </w:del>
      <w:r w:rsidR="00A527B5" w:rsidRPr="00580EB0">
        <w:t xml:space="preserve"> intervention strategy based on </w:t>
      </w:r>
      <w:del w:id="263" w:author="Chen Liao" w:date="2021-07-11T23:45:00Z">
        <w:r w:rsidR="00A527B5" w:rsidRPr="00580EB0" w:rsidDel="007065E5">
          <w:delText xml:space="preserve">personal </w:delText>
        </w:r>
      </w:del>
      <w:ins w:id="264" w:author="Chen Liao" w:date="2021-07-11T23:45:00Z">
        <w:r w:rsidR="007065E5">
          <w:t>baseline</w:t>
        </w:r>
        <w:r w:rsidR="007065E5" w:rsidRPr="00580EB0">
          <w:t xml:space="preserve"> </w:t>
        </w:r>
      </w:ins>
      <w:r w:rsidR="00A527B5" w:rsidRPr="00580EB0">
        <w:t xml:space="preserve">gut microbiota.  </w:t>
      </w:r>
    </w:p>
    <w:p w14:paraId="365DB30B" w14:textId="77777777" w:rsidR="00A527B5" w:rsidRPr="00580EB0" w:rsidRDefault="00A527B5" w:rsidP="0060637B">
      <w:pPr>
        <w:spacing w:before="100" w:beforeAutospacing="1" w:after="100" w:afterAutospacing="1"/>
        <w:jc w:val="both"/>
      </w:pPr>
      <w:commentRangeStart w:id="265"/>
      <w:r w:rsidRPr="00580EB0">
        <w:t xml:space="preserve">The paper that we are submitting contains 246 words in the abstract, 2180 words in the main text, 901 words in the Methods (298 words in the Methods Summary), 375 words in the figure legends and 497 words in the Box. There are 4 figures with a total of 12 panels in the main text. The supplementary information contains 8 supplementary figures, 1 supplementary table and 4 supplementary notes.  We expect the paper to occupy ~4 pages in Nature. </w:t>
      </w:r>
      <w:commentRangeEnd w:id="265"/>
      <w:r w:rsidR="00981EB2">
        <w:rPr>
          <w:rStyle w:val="CommentReference"/>
        </w:rPr>
        <w:commentReference w:id="265"/>
      </w:r>
    </w:p>
    <w:p w14:paraId="43AA77D9" w14:textId="77777777" w:rsidR="00A527B5" w:rsidRPr="00580EB0" w:rsidRDefault="00A527B5" w:rsidP="00A45D89">
      <w:pPr>
        <w:jc w:val="both"/>
        <w:pPrChange w:id="266" w:author="Chen Liao" w:date="2021-07-11T21:16:00Z">
          <w:pPr>
            <w:jc w:val="both"/>
          </w:pPr>
        </w:pPrChange>
      </w:pPr>
      <w:r w:rsidRPr="00580EB0">
        <w:t xml:space="preserve">Below, we suggest several possible reviewers, each of whom has published influential work in the field of gut microbiome and </w:t>
      </w:r>
      <w:bookmarkStart w:id="267" w:name="OLE_LINK25"/>
      <w:r w:rsidRPr="00580EB0">
        <w:t>quantitative ecology</w:t>
      </w:r>
      <w:bookmarkEnd w:id="267"/>
      <w:r w:rsidRPr="00580EB0">
        <w:t>. Please let me know if you need any additional information.</w:t>
      </w:r>
    </w:p>
    <w:p w14:paraId="7DC4AB47" w14:textId="77777777" w:rsidR="00A527B5" w:rsidRPr="00580EB0" w:rsidRDefault="00A527B5" w:rsidP="00A45D89">
      <w:pPr>
        <w:pStyle w:val="1"/>
        <w:spacing w:line="240" w:lineRule="auto"/>
        <w:jc w:val="both"/>
        <w:rPr>
          <w:kern w:val="6"/>
          <w:sz w:val="24"/>
          <w:szCs w:val="24"/>
        </w:rPr>
        <w:pPrChange w:id="268" w:author="Chen Liao" w:date="2021-07-11T21:16:00Z">
          <w:pPr>
            <w:pStyle w:val="1"/>
            <w:spacing w:line="240" w:lineRule="auto"/>
            <w:jc w:val="both"/>
          </w:pPr>
        </w:pPrChange>
      </w:pPr>
    </w:p>
    <w:p w14:paraId="7CEBAEC3" w14:textId="77777777" w:rsidR="00A527B5" w:rsidRPr="00580EB0" w:rsidRDefault="00A527B5" w:rsidP="00A45D89">
      <w:pPr>
        <w:pStyle w:val="1"/>
        <w:spacing w:line="240" w:lineRule="auto"/>
        <w:jc w:val="both"/>
        <w:rPr>
          <w:kern w:val="6"/>
          <w:sz w:val="24"/>
          <w:szCs w:val="24"/>
        </w:rPr>
        <w:pPrChange w:id="269" w:author="Chen Liao" w:date="2021-07-11T21:16:00Z">
          <w:pPr>
            <w:pStyle w:val="1"/>
            <w:spacing w:line="240" w:lineRule="auto"/>
            <w:jc w:val="both"/>
          </w:pPr>
        </w:pPrChange>
      </w:pPr>
      <w:r w:rsidRPr="00580EB0">
        <w:rPr>
          <w:kern w:val="6"/>
          <w:sz w:val="24"/>
          <w:szCs w:val="24"/>
        </w:rPr>
        <w:t>Sincerely,</w:t>
      </w:r>
    </w:p>
    <w:p w14:paraId="789C654C" w14:textId="77777777" w:rsidR="00A527B5" w:rsidRPr="00580EB0" w:rsidRDefault="00A527B5" w:rsidP="00A45D89">
      <w:pPr>
        <w:pStyle w:val="1"/>
        <w:spacing w:line="240" w:lineRule="auto"/>
        <w:jc w:val="both"/>
        <w:rPr>
          <w:kern w:val="6"/>
          <w:sz w:val="24"/>
          <w:szCs w:val="24"/>
        </w:rPr>
        <w:pPrChange w:id="270" w:author="Chen Liao" w:date="2021-07-11T21:16:00Z">
          <w:pPr>
            <w:pStyle w:val="1"/>
            <w:spacing w:line="240" w:lineRule="auto"/>
            <w:jc w:val="both"/>
          </w:pPr>
        </w:pPrChange>
      </w:pPr>
    </w:p>
    <w:p w14:paraId="22E71B8F" w14:textId="77777777" w:rsidR="00A527B5" w:rsidRPr="00580EB0" w:rsidRDefault="00A527B5" w:rsidP="00A45D89">
      <w:pPr>
        <w:pStyle w:val="1"/>
        <w:spacing w:line="240" w:lineRule="auto"/>
        <w:jc w:val="both"/>
        <w:rPr>
          <w:kern w:val="6"/>
          <w:sz w:val="24"/>
          <w:szCs w:val="24"/>
        </w:rPr>
        <w:pPrChange w:id="271" w:author="Chen Liao" w:date="2021-07-11T21:16:00Z">
          <w:pPr>
            <w:pStyle w:val="1"/>
            <w:spacing w:line="240" w:lineRule="auto"/>
            <w:jc w:val="both"/>
          </w:pPr>
        </w:pPrChange>
      </w:pPr>
    </w:p>
    <w:p w14:paraId="1718F5AC" w14:textId="77777777" w:rsidR="00A527B5" w:rsidRPr="00580EB0" w:rsidRDefault="00A527B5" w:rsidP="00A45D89">
      <w:pPr>
        <w:pStyle w:val="1"/>
        <w:spacing w:line="240" w:lineRule="auto"/>
        <w:jc w:val="both"/>
        <w:rPr>
          <w:kern w:val="6"/>
          <w:sz w:val="24"/>
          <w:szCs w:val="24"/>
        </w:rPr>
        <w:pPrChange w:id="272" w:author="Chen Liao" w:date="2021-07-11T21:16:00Z">
          <w:pPr>
            <w:pStyle w:val="1"/>
            <w:spacing w:line="240" w:lineRule="auto"/>
            <w:jc w:val="both"/>
          </w:pPr>
        </w:pPrChange>
      </w:pPr>
      <w:r w:rsidRPr="00580EB0">
        <w:rPr>
          <w:kern w:val="6"/>
          <w:sz w:val="24"/>
          <w:szCs w:val="24"/>
        </w:rPr>
        <w:t>Lei Dai</w:t>
      </w:r>
    </w:p>
    <w:p w14:paraId="33958E38" w14:textId="77777777" w:rsidR="00A527B5" w:rsidRPr="00580EB0" w:rsidRDefault="00A527B5" w:rsidP="00A45D89">
      <w:pPr>
        <w:pStyle w:val="1"/>
        <w:spacing w:line="240" w:lineRule="auto"/>
        <w:jc w:val="both"/>
        <w:rPr>
          <w:kern w:val="6"/>
          <w:sz w:val="24"/>
          <w:szCs w:val="24"/>
        </w:rPr>
        <w:pPrChange w:id="273" w:author="Chen Liao" w:date="2021-07-11T21:16:00Z">
          <w:pPr>
            <w:pStyle w:val="1"/>
            <w:spacing w:line="240" w:lineRule="auto"/>
            <w:jc w:val="both"/>
          </w:pPr>
        </w:pPrChange>
      </w:pPr>
      <w:r w:rsidRPr="00580EB0">
        <w:rPr>
          <w:color w:val="000000"/>
          <w:sz w:val="24"/>
          <w:szCs w:val="24"/>
        </w:rPr>
        <w:t>Principal Investigator</w:t>
      </w:r>
      <w:r w:rsidRPr="00580EB0">
        <w:rPr>
          <w:kern w:val="6"/>
          <w:sz w:val="24"/>
          <w:szCs w:val="24"/>
        </w:rPr>
        <w:t xml:space="preserve"> </w:t>
      </w:r>
      <w:r w:rsidRPr="00580EB0">
        <w:rPr>
          <w:color w:val="000000"/>
          <w:sz w:val="24"/>
          <w:szCs w:val="24"/>
        </w:rPr>
        <w:t>&amp; Director of Center for Synthetic Microbiome</w:t>
      </w:r>
    </w:p>
    <w:p w14:paraId="0B7DBFCE" w14:textId="77777777" w:rsidR="00A527B5" w:rsidRPr="00580EB0" w:rsidRDefault="00A527B5" w:rsidP="00A45D89">
      <w:pPr>
        <w:pStyle w:val="1"/>
        <w:spacing w:line="240" w:lineRule="auto"/>
        <w:rPr>
          <w:color w:val="000000"/>
          <w:sz w:val="24"/>
          <w:szCs w:val="24"/>
        </w:rPr>
        <w:pPrChange w:id="274" w:author="Chen Liao" w:date="2021-07-11T21:16:00Z">
          <w:pPr>
            <w:pStyle w:val="1"/>
            <w:spacing w:line="240" w:lineRule="auto"/>
          </w:pPr>
        </w:pPrChange>
      </w:pPr>
      <w:r w:rsidRPr="00580EB0">
        <w:rPr>
          <w:color w:val="000000"/>
          <w:sz w:val="24"/>
          <w:szCs w:val="24"/>
        </w:rPr>
        <w:t>Shenzhen Institutes of Advanced Technology, Chinese Academy of Sciences</w:t>
      </w:r>
    </w:p>
    <w:p w14:paraId="723403EC" w14:textId="77777777" w:rsidR="00A527B5" w:rsidRPr="00580EB0" w:rsidRDefault="00A527B5" w:rsidP="00A45D89">
      <w:pPr>
        <w:rPr>
          <w:b/>
          <w:bCs/>
        </w:rPr>
        <w:pPrChange w:id="275" w:author="Chen Liao" w:date="2021-07-11T21:16:00Z">
          <w:pPr/>
        </w:pPrChange>
      </w:pPr>
    </w:p>
    <w:p w14:paraId="50875684" w14:textId="77777777" w:rsidR="00A527B5" w:rsidRPr="00580EB0" w:rsidRDefault="00A527B5" w:rsidP="00A45D89">
      <w:pPr>
        <w:rPr>
          <w:b/>
          <w:bCs/>
        </w:rPr>
        <w:pPrChange w:id="276" w:author="Chen Liao" w:date="2021-07-11T21:16:00Z">
          <w:pPr/>
        </w:pPrChange>
      </w:pPr>
    </w:p>
    <w:p w14:paraId="6269B58C" w14:textId="772B8A0F" w:rsidR="009B2211" w:rsidRDefault="00A527B5" w:rsidP="00A45D89">
      <w:pPr>
        <w:rPr>
          <w:ins w:id="277" w:author="Chen Liao" w:date="2021-07-11T21:24:00Z"/>
          <w:b/>
          <w:bCs/>
        </w:rPr>
      </w:pPr>
      <w:r w:rsidRPr="00580EB0">
        <w:rPr>
          <w:b/>
          <w:bCs/>
        </w:rPr>
        <w:t>Suggested reviewers</w:t>
      </w:r>
    </w:p>
    <w:p w14:paraId="5C5C5E81" w14:textId="5EA25AD8" w:rsidR="00981EB2" w:rsidRDefault="00981EB2" w:rsidP="00981EB2">
      <w:pPr>
        <w:rPr>
          <w:ins w:id="278" w:author="Chen Liao" w:date="2021-07-11T21:24:00Z"/>
          <w:b/>
          <w:bCs/>
        </w:rPr>
      </w:pPr>
    </w:p>
    <w:p w14:paraId="7006975B" w14:textId="77777777" w:rsidR="00981EB2" w:rsidRPr="00981EB2" w:rsidRDefault="00981EB2" w:rsidP="00981EB2">
      <w:pPr>
        <w:rPr>
          <w:ins w:id="279" w:author="Chen Liao" w:date="2021-07-11T21:24:00Z"/>
          <w:rPrChange w:id="280" w:author="Chen Liao" w:date="2021-07-11T21:24:00Z">
            <w:rPr>
              <w:ins w:id="281" w:author="Chen Liao" w:date="2021-07-11T21:24:00Z"/>
              <w:b/>
              <w:bCs/>
            </w:rPr>
          </w:rPrChange>
        </w:rPr>
      </w:pPr>
      <w:ins w:id="282" w:author="Chen Liao" w:date="2021-07-11T21:24:00Z">
        <w:r w:rsidRPr="00981EB2">
          <w:rPr>
            <w:rPrChange w:id="283" w:author="Chen Liao" w:date="2021-07-11T21:24:00Z">
              <w:rPr>
                <w:b/>
                <w:bCs/>
              </w:rPr>
            </w:rPrChange>
          </w:rPr>
          <w:t xml:space="preserve">Dr. </w:t>
        </w:r>
        <w:proofErr w:type="spellStart"/>
        <w:r w:rsidRPr="00981EB2">
          <w:rPr>
            <w:rPrChange w:id="284" w:author="Chen Liao" w:date="2021-07-11T21:24:00Z">
              <w:rPr>
                <w:b/>
                <w:bCs/>
              </w:rPr>
            </w:rPrChange>
          </w:rPr>
          <w:t>Vanni</w:t>
        </w:r>
        <w:proofErr w:type="spellEnd"/>
        <w:r w:rsidRPr="00981EB2">
          <w:rPr>
            <w:rPrChange w:id="285" w:author="Chen Liao" w:date="2021-07-11T21:24:00Z">
              <w:rPr>
                <w:b/>
                <w:bCs/>
              </w:rPr>
            </w:rPrChange>
          </w:rPr>
          <w:t xml:space="preserve"> Bucci, expert in ecological network inference from microbiome data</w:t>
        </w:r>
      </w:ins>
    </w:p>
    <w:p w14:paraId="47E98082" w14:textId="77777777" w:rsidR="00981EB2" w:rsidRPr="00981EB2" w:rsidRDefault="00981EB2" w:rsidP="00981EB2">
      <w:pPr>
        <w:rPr>
          <w:ins w:id="286" w:author="Chen Liao" w:date="2021-07-11T21:24:00Z"/>
          <w:rPrChange w:id="287" w:author="Chen Liao" w:date="2021-07-11T21:24:00Z">
            <w:rPr>
              <w:ins w:id="288" w:author="Chen Liao" w:date="2021-07-11T21:24:00Z"/>
              <w:b/>
              <w:bCs/>
            </w:rPr>
          </w:rPrChange>
        </w:rPr>
      </w:pPr>
      <w:ins w:id="289" w:author="Chen Liao" w:date="2021-07-11T21:24:00Z">
        <w:r w:rsidRPr="00981EB2">
          <w:rPr>
            <w:rPrChange w:id="290" w:author="Chen Liao" w:date="2021-07-11T21:24:00Z">
              <w:rPr>
                <w:b/>
                <w:bCs/>
              </w:rPr>
            </w:rPrChange>
          </w:rPr>
          <w:t>Associate Professor</w:t>
        </w:r>
      </w:ins>
    </w:p>
    <w:p w14:paraId="63F3DE34" w14:textId="77777777" w:rsidR="00981EB2" w:rsidRPr="00981EB2" w:rsidRDefault="00981EB2" w:rsidP="00981EB2">
      <w:pPr>
        <w:rPr>
          <w:ins w:id="291" w:author="Chen Liao" w:date="2021-07-11T21:24:00Z"/>
          <w:rPrChange w:id="292" w:author="Chen Liao" w:date="2021-07-11T21:24:00Z">
            <w:rPr>
              <w:ins w:id="293" w:author="Chen Liao" w:date="2021-07-11T21:24:00Z"/>
              <w:b/>
              <w:bCs/>
            </w:rPr>
          </w:rPrChange>
        </w:rPr>
      </w:pPr>
      <w:ins w:id="294" w:author="Chen Liao" w:date="2021-07-11T21:24:00Z">
        <w:r w:rsidRPr="00981EB2">
          <w:rPr>
            <w:rPrChange w:id="295" w:author="Chen Liao" w:date="2021-07-11T21:24:00Z">
              <w:rPr>
                <w:b/>
                <w:bCs/>
              </w:rPr>
            </w:rPrChange>
          </w:rPr>
          <w:t>Department of Microbiology and Physiological Systems</w:t>
        </w:r>
      </w:ins>
    </w:p>
    <w:p w14:paraId="1DA06F13" w14:textId="77777777" w:rsidR="00981EB2" w:rsidRPr="00981EB2" w:rsidRDefault="00981EB2" w:rsidP="00981EB2">
      <w:pPr>
        <w:rPr>
          <w:ins w:id="296" w:author="Chen Liao" w:date="2021-07-11T21:24:00Z"/>
          <w:rPrChange w:id="297" w:author="Chen Liao" w:date="2021-07-11T21:24:00Z">
            <w:rPr>
              <w:ins w:id="298" w:author="Chen Liao" w:date="2021-07-11T21:24:00Z"/>
              <w:b/>
              <w:bCs/>
            </w:rPr>
          </w:rPrChange>
        </w:rPr>
      </w:pPr>
      <w:ins w:id="299" w:author="Chen Liao" w:date="2021-07-11T21:24:00Z">
        <w:r w:rsidRPr="00981EB2">
          <w:rPr>
            <w:rPrChange w:id="300" w:author="Chen Liao" w:date="2021-07-11T21:24:00Z">
              <w:rPr>
                <w:b/>
                <w:bCs/>
              </w:rPr>
            </w:rPrChange>
          </w:rPr>
          <w:t>University of Massachusetts Medical School</w:t>
        </w:r>
      </w:ins>
    </w:p>
    <w:p w14:paraId="15840476" w14:textId="7E12A24F" w:rsidR="00981EB2" w:rsidRDefault="00981EB2" w:rsidP="00981EB2">
      <w:pPr>
        <w:rPr>
          <w:ins w:id="301" w:author="Chen Liao" w:date="2021-07-11T21:25:00Z"/>
        </w:rPr>
      </w:pPr>
      <w:ins w:id="302" w:author="Chen Liao" w:date="2021-07-11T21:24:00Z">
        <w:r w:rsidRPr="00981EB2">
          <w:rPr>
            <w:rPrChange w:id="303" w:author="Chen Liao" w:date="2021-07-11T21:24:00Z">
              <w:rPr>
                <w:b/>
                <w:bCs/>
              </w:rPr>
            </w:rPrChange>
          </w:rPr>
          <w:t xml:space="preserve">Tel: +1 774-455-3854, Email: </w:t>
        </w:r>
      </w:ins>
      <w:ins w:id="304" w:author="Chen Liao" w:date="2021-07-11T21:25:00Z">
        <w:r>
          <w:fldChar w:fldCharType="begin"/>
        </w:r>
        <w:r>
          <w:instrText xml:space="preserve"> HYPERLINK "mailto:</w:instrText>
        </w:r>
      </w:ins>
      <w:ins w:id="305" w:author="Chen Liao" w:date="2021-07-11T21:24:00Z">
        <w:r w:rsidRPr="00981EB2">
          <w:rPr>
            <w:rPrChange w:id="306" w:author="Chen Liao" w:date="2021-07-11T21:24:00Z">
              <w:rPr>
                <w:b/>
                <w:bCs/>
              </w:rPr>
            </w:rPrChange>
          </w:rPr>
          <w:instrText>vanni.bucci2@umassmed.edu</w:instrText>
        </w:r>
      </w:ins>
      <w:ins w:id="307" w:author="Chen Liao" w:date="2021-07-11T21:25:00Z">
        <w:r>
          <w:instrText xml:space="preserve">" </w:instrText>
        </w:r>
        <w:r>
          <w:fldChar w:fldCharType="separate"/>
        </w:r>
      </w:ins>
      <w:ins w:id="308" w:author="Chen Liao" w:date="2021-07-11T21:24:00Z">
        <w:r w:rsidRPr="00174778">
          <w:rPr>
            <w:rStyle w:val="Hyperlink"/>
            <w:rPrChange w:id="309" w:author="Chen Liao" w:date="2021-07-11T21:24:00Z">
              <w:rPr>
                <w:b/>
                <w:bCs/>
              </w:rPr>
            </w:rPrChange>
          </w:rPr>
          <w:t>vanni.bucci2@umassmed.edu</w:t>
        </w:r>
      </w:ins>
      <w:ins w:id="310" w:author="Chen Liao" w:date="2021-07-11T21:25:00Z">
        <w:r>
          <w:fldChar w:fldCharType="end"/>
        </w:r>
      </w:ins>
    </w:p>
    <w:p w14:paraId="717939BF" w14:textId="2BE9B938" w:rsidR="00981EB2" w:rsidRDefault="00981EB2" w:rsidP="00981EB2">
      <w:pPr>
        <w:rPr>
          <w:ins w:id="311" w:author="Chen Liao" w:date="2021-07-11T21:25:00Z"/>
        </w:rPr>
      </w:pPr>
    </w:p>
    <w:p w14:paraId="40737163" w14:textId="77777777" w:rsidR="00981EB2" w:rsidRPr="00580EB0" w:rsidRDefault="00981EB2" w:rsidP="00981EB2"/>
    <w:sectPr w:rsidR="00981EB2" w:rsidRPr="00580EB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65" w:author="Chen Liao" w:date="2021-07-11T21:23:00Z" w:initials="MOU">
    <w:p w14:paraId="79D783A6" w14:textId="3892EA19" w:rsidR="00981EB2" w:rsidRDefault="00981EB2">
      <w:pPr>
        <w:pStyle w:val="CommentText"/>
      </w:pPr>
      <w:r>
        <w:rPr>
          <w:rStyle w:val="CommentReference"/>
        </w:rPr>
        <w:annotationRef/>
      </w:r>
      <w:r>
        <w:t>I am not sure if this is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D783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5DFD1" w16cex:dateUtc="2021-07-12T0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D783A6" w16cid:durableId="2495DF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4CE6E" w14:textId="77777777" w:rsidR="00323E91" w:rsidRDefault="00323E91" w:rsidP="00542DDB">
      <w:r>
        <w:separator/>
      </w:r>
    </w:p>
  </w:endnote>
  <w:endnote w:type="continuationSeparator" w:id="0">
    <w:p w14:paraId="36344D78" w14:textId="77777777" w:rsidR="00323E91" w:rsidRDefault="00323E91" w:rsidP="00542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Times">
    <w:altName w:val="Times"/>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340F8" w14:textId="77777777" w:rsidR="00323E91" w:rsidRDefault="00323E91" w:rsidP="00542DDB">
      <w:r>
        <w:separator/>
      </w:r>
    </w:p>
  </w:footnote>
  <w:footnote w:type="continuationSeparator" w:id="0">
    <w:p w14:paraId="21453E15" w14:textId="77777777" w:rsidR="00323E91" w:rsidRDefault="00323E91" w:rsidP="00542D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32272"/>
    <w:multiLevelType w:val="multilevel"/>
    <w:tmpl w:val="896EBBA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hideSpellingErrors/>
  <w:hideGrammaticalErrors/>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1sLAwNrY0MDQ3sDBX0lEKTi0uzszPAykwqgUAUuSO3iwAAAA="/>
  </w:docVars>
  <w:rsids>
    <w:rsidRoot w:val="00A527B5"/>
    <w:rsid w:val="000212FC"/>
    <w:rsid w:val="00023B1E"/>
    <w:rsid w:val="00050BC5"/>
    <w:rsid w:val="000E0F1E"/>
    <w:rsid w:val="00111CEC"/>
    <w:rsid w:val="00117026"/>
    <w:rsid w:val="00143A67"/>
    <w:rsid w:val="0015091E"/>
    <w:rsid w:val="00165590"/>
    <w:rsid w:val="00167222"/>
    <w:rsid w:val="00177B26"/>
    <w:rsid w:val="001857FD"/>
    <w:rsid w:val="001E283F"/>
    <w:rsid w:val="001F52DC"/>
    <w:rsid w:val="00232E51"/>
    <w:rsid w:val="002826DA"/>
    <w:rsid w:val="002E2E35"/>
    <w:rsid w:val="00323E91"/>
    <w:rsid w:val="003625AD"/>
    <w:rsid w:val="00371074"/>
    <w:rsid w:val="003A5DAF"/>
    <w:rsid w:val="00446FFB"/>
    <w:rsid w:val="00450D5A"/>
    <w:rsid w:val="00470144"/>
    <w:rsid w:val="0047701A"/>
    <w:rsid w:val="00486D9F"/>
    <w:rsid w:val="004872CE"/>
    <w:rsid w:val="004A5153"/>
    <w:rsid w:val="004B31B7"/>
    <w:rsid w:val="00542DDB"/>
    <w:rsid w:val="00556EAA"/>
    <w:rsid w:val="00580EB0"/>
    <w:rsid w:val="005C2B47"/>
    <w:rsid w:val="005F66E8"/>
    <w:rsid w:val="0060637B"/>
    <w:rsid w:val="00634D5F"/>
    <w:rsid w:val="00685B39"/>
    <w:rsid w:val="00687B8D"/>
    <w:rsid w:val="007065E5"/>
    <w:rsid w:val="007169E9"/>
    <w:rsid w:val="00754CBD"/>
    <w:rsid w:val="00755930"/>
    <w:rsid w:val="007659B4"/>
    <w:rsid w:val="00784461"/>
    <w:rsid w:val="00840238"/>
    <w:rsid w:val="0084739B"/>
    <w:rsid w:val="0087594F"/>
    <w:rsid w:val="009271C8"/>
    <w:rsid w:val="00934AB2"/>
    <w:rsid w:val="009765F8"/>
    <w:rsid w:val="00981EB2"/>
    <w:rsid w:val="009878EB"/>
    <w:rsid w:val="009B2211"/>
    <w:rsid w:val="00A45D89"/>
    <w:rsid w:val="00A527B5"/>
    <w:rsid w:val="00AA5410"/>
    <w:rsid w:val="00AB2A1F"/>
    <w:rsid w:val="00AD2138"/>
    <w:rsid w:val="00AE4E14"/>
    <w:rsid w:val="00B34973"/>
    <w:rsid w:val="00B7071A"/>
    <w:rsid w:val="00BA1E21"/>
    <w:rsid w:val="00BF2016"/>
    <w:rsid w:val="00C20A54"/>
    <w:rsid w:val="00C72339"/>
    <w:rsid w:val="00CA679A"/>
    <w:rsid w:val="00CA7810"/>
    <w:rsid w:val="00CF345F"/>
    <w:rsid w:val="00CF3ED9"/>
    <w:rsid w:val="00CF4DB4"/>
    <w:rsid w:val="00D256CC"/>
    <w:rsid w:val="00D36815"/>
    <w:rsid w:val="00DD4EEE"/>
    <w:rsid w:val="00E14154"/>
    <w:rsid w:val="00EB0BC1"/>
    <w:rsid w:val="00EF0453"/>
    <w:rsid w:val="00F3069C"/>
    <w:rsid w:val="00F56006"/>
    <w:rsid w:val="00F62952"/>
    <w:rsid w:val="00FE7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BF787"/>
  <w15:chartTrackingRefBased/>
  <w15:docId w15:val="{B22483DB-A31B-4F92-B65A-441D5BAE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7B5"/>
    <w:rPr>
      <w:rFonts w:ascii="Times New Roman" w:eastAsia="DengXian" w:hAnsi="Times New Roman" w:cs="Times New Roman"/>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正文文本1"/>
    <w:basedOn w:val="Normal"/>
    <w:rsid w:val="00A527B5"/>
    <w:pPr>
      <w:spacing w:line="280" w:lineRule="exact"/>
    </w:pPr>
    <w:rPr>
      <w:rFonts w:eastAsia="Times"/>
      <w:sz w:val="20"/>
      <w:szCs w:val="20"/>
    </w:rPr>
  </w:style>
  <w:style w:type="paragraph" w:styleId="Header">
    <w:name w:val="header"/>
    <w:basedOn w:val="Normal"/>
    <w:link w:val="HeaderChar"/>
    <w:uiPriority w:val="99"/>
    <w:unhideWhenUsed/>
    <w:rsid w:val="00542DD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42DDB"/>
    <w:rPr>
      <w:rFonts w:ascii="Times New Roman" w:eastAsia="DengXian" w:hAnsi="Times New Roman" w:cs="Times New Roman"/>
      <w:kern w:val="0"/>
      <w:sz w:val="18"/>
      <w:szCs w:val="18"/>
      <w:lang w:eastAsia="en-US"/>
    </w:rPr>
  </w:style>
  <w:style w:type="paragraph" w:styleId="Footer">
    <w:name w:val="footer"/>
    <w:basedOn w:val="Normal"/>
    <w:link w:val="FooterChar"/>
    <w:uiPriority w:val="99"/>
    <w:unhideWhenUsed/>
    <w:rsid w:val="00542DD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542DDB"/>
    <w:rPr>
      <w:rFonts w:ascii="Times New Roman" w:eastAsia="DengXian" w:hAnsi="Times New Roman" w:cs="Times New Roman"/>
      <w:kern w:val="0"/>
      <w:sz w:val="18"/>
      <w:szCs w:val="18"/>
      <w:lang w:eastAsia="en-US"/>
    </w:rPr>
  </w:style>
  <w:style w:type="paragraph" w:styleId="Date">
    <w:name w:val="Date"/>
    <w:basedOn w:val="Normal"/>
    <w:next w:val="Normal"/>
    <w:link w:val="DateChar"/>
    <w:uiPriority w:val="99"/>
    <w:semiHidden/>
    <w:unhideWhenUsed/>
    <w:rsid w:val="00B34973"/>
  </w:style>
  <w:style w:type="character" w:customStyle="1" w:styleId="DateChar">
    <w:name w:val="Date Char"/>
    <w:basedOn w:val="DefaultParagraphFont"/>
    <w:link w:val="Date"/>
    <w:uiPriority w:val="99"/>
    <w:semiHidden/>
    <w:rsid w:val="00B34973"/>
    <w:rPr>
      <w:rFonts w:ascii="Times New Roman" w:eastAsia="DengXian" w:hAnsi="Times New Roman" w:cs="Times New Roman"/>
      <w:kern w:val="0"/>
      <w:sz w:val="24"/>
      <w:szCs w:val="24"/>
      <w:lang w:eastAsia="en-US"/>
    </w:rPr>
  </w:style>
  <w:style w:type="character" w:styleId="CommentReference">
    <w:name w:val="annotation reference"/>
    <w:basedOn w:val="DefaultParagraphFont"/>
    <w:uiPriority w:val="99"/>
    <w:semiHidden/>
    <w:unhideWhenUsed/>
    <w:rsid w:val="00981EB2"/>
    <w:rPr>
      <w:sz w:val="16"/>
      <w:szCs w:val="16"/>
    </w:rPr>
  </w:style>
  <w:style w:type="paragraph" w:styleId="CommentText">
    <w:name w:val="annotation text"/>
    <w:basedOn w:val="Normal"/>
    <w:link w:val="CommentTextChar"/>
    <w:uiPriority w:val="99"/>
    <w:semiHidden/>
    <w:unhideWhenUsed/>
    <w:rsid w:val="00981EB2"/>
    <w:rPr>
      <w:sz w:val="20"/>
      <w:szCs w:val="20"/>
    </w:rPr>
  </w:style>
  <w:style w:type="character" w:customStyle="1" w:styleId="CommentTextChar">
    <w:name w:val="Comment Text Char"/>
    <w:basedOn w:val="DefaultParagraphFont"/>
    <w:link w:val="CommentText"/>
    <w:uiPriority w:val="99"/>
    <w:semiHidden/>
    <w:rsid w:val="00981EB2"/>
    <w:rPr>
      <w:rFonts w:ascii="Times New Roman" w:eastAsia="DengXian" w:hAnsi="Times New Roman" w:cs="Times New Roman"/>
      <w:kern w:val="0"/>
      <w:sz w:val="20"/>
      <w:szCs w:val="20"/>
      <w:lang w:eastAsia="en-US"/>
    </w:rPr>
  </w:style>
  <w:style w:type="paragraph" w:styleId="CommentSubject">
    <w:name w:val="annotation subject"/>
    <w:basedOn w:val="CommentText"/>
    <w:next w:val="CommentText"/>
    <w:link w:val="CommentSubjectChar"/>
    <w:uiPriority w:val="99"/>
    <w:semiHidden/>
    <w:unhideWhenUsed/>
    <w:rsid w:val="00981EB2"/>
    <w:rPr>
      <w:b/>
      <w:bCs/>
    </w:rPr>
  </w:style>
  <w:style w:type="character" w:customStyle="1" w:styleId="CommentSubjectChar">
    <w:name w:val="Comment Subject Char"/>
    <w:basedOn w:val="CommentTextChar"/>
    <w:link w:val="CommentSubject"/>
    <w:uiPriority w:val="99"/>
    <w:semiHidden/>
    <w:rsid w:val="00981EB2"/>
    <w:rPr>
      <w:rFonts w:ascii="Times New Roman" w:eastAsia="DengXian" w:hAnsi="Times New Roman" w:cs="Times New Roman"/>
      <w:b/>
      <w:bCs/>
      <w:kern w:val="0"/>
      <w:sz w:val="20"/>
      <w:szCs w:val="20"/>
      <w:lang w:eastAsia="en-US"/>
    </w:rPr>
  </w:style>
  <w:style w:type="character" w:styleId="Hyperlink">
    <w:name w:val="Hyperlink"/>
    <w:basedOn w:val="DefaultParagraphFont"/>
    <w:uiPriority w:val="99"/>
    <w:unhideWhenUsed/>
    <w:rsid w:val="00981EB2"/>
    <w:rPr>
      <w:color w:val="0563C1" w:themeColor="hyperlink"/>
      <w:u w:val="single"/>
    </w:rPr>
  </w:style>
  <w:style w:type="character" w:styleId="UnresolvedMention">
    <w:name w:val="Unresolved Mention"/>
    <w:basedOn w:val="DefaultParagraphFont"/>
    <w:uiPriority w:val="99"/>
    <w:semiHidden/>
    <w:unhideWhenUsed/>
    <w:rsid w:val="00981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红宾</dc:creator>
  <cp:keywords/>
  <dc:description/>
  <cp:lastModifiedBy>Chen Liao</cp:lastModifiedBy>
  <cp:revision>58</cp:revision>
  <dcterms:created xsi:type="dcterms:W3CDTF">2021-07-12T00:58:00Z</dcterms:created>
  <dcterms:modified xsi:type="dcterms:W3CDTF">2021-07-12T03:53:00Z</dcterms:modified>
</cp:coreProperties>
</file>