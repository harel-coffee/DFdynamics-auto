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897BE" w14:textId="257B7760" w:rsidR="008056B9" w:rsidRPr="00CC7929" w:rsidRDefault="008056B9" w:rsidP="00D91576">
      <w:pPr>
        <w:adjustRightInd w:val="0"/>
        <w:snapToGrid w:val="0"/>
        <w:spacing w:beforeLines="50" w:before="156" w:afterLines="50" w:after="156" w:line="360" w:lineRule="auto"/>
        <w:jc w:val="center"/>
        <w:rPr>
          <w:rFonts w:ascii="SimSun" w:hAnsi="SimSun" w:cs="Arial"/>
          <w:b/>
          <w:sz w:val="28"/>
          <w:szCs w:val="28"/>
        </w:rPr>
      </w:pPr>
      <w:r w:rsidRPr="00CC7929">
        <w:rPr>
          <w:rFonts w:ascii="SimSun" w:hAnsi="SimSun" w:cs="Arial" w:hint="eastAsia"/>
          <w:b/>
          <w:sz w:val="28"/>
          <w:szCs w:val="28"/>
        </w:rPr>
        <w:t>肠道菌群对膳食纤维干预的个性化多组学动态应答</w:t>
      </w:r>
    </w:p>
    <w:p w14:paraId="0C9F5420" w14:textId="29BE28D8" w:rsidR="008056B9" w:rsidRPr="00CC7929" w:rsidRDefault="008056B9" w:rsidP="00665E7D">
      <w:pPr>
        <w:adjustRightInd w:val="0"/>
        <w:snapToGrid w:val="0"/>
        <w:spacing w:line="360" w:lineRule="auto"/>
        <w:jc w:val="center"/>
        <w:rPr>
          <w:rFonts w:ascii="SimSun" w:hAnsi="SimSun" w:cs="Arial"/>
          <w:bCs/>
          <w:szCs w:val="21"/>
        </w:rPr>
      </w:pPr>
      <w:r w:rsidRPr="00CC7929">
        <w:rPr>
          <w:rFonts w:ascii="SimSun" w:hAnsi="SimSun" w:cs="Arial" w:hint="eastAsia"/>
          <w:bCs/>
          <w:szCs w:val="21"/>
        </w:rPr>
        <w:t>刘红宾</w:t>
      </w:r>
      <w:r w:rsidR="00DC44C5" w:rsidRPr="00CC7929">
        <w:rPr>
          <w:rFonts w:ascii="SimSun" w:hAnsi="SimSun" w:cs="Arial" w:hint="eastAsia"/>
          <w:bCs/>
          <w:szCs w:val="21"/>
          <w:vertAlign w:val="superscript"/>
        </w:rPr>
        <w:t>1#</w:t>
      </w:r>
      <w:r w:rsidRPr="00CC7929">
        <w:rPr>
          <w:rFonts w:ascii="SimSun" w:hAnsi="SimSun" w:cs="Arial" w:hint="eastAsia"/>
          <w:bCs/>
          <w:szCs w:val="21"/>
        </w:rPr>
        <w:t>，廖辰</w:t>
      </w:r>
      <w:r w:rsidR="00DC44C5" w:rsidRPr="00CC7929">
        <w:rPr>
          <w:rFonts w:ascii="SimSun" w:hAnsi="SimSun" w:cs="Arial"/>
          <w:bCs/>
          <w:szCs w:val="21"/>
          <w:vertAlign w:val="superscript"/>
        </w:rPr>
        <w:t>2</w:t>
      </w:r>
      <w:r w:rsidR="00DC44C5" w:rsidRPr="00CC7929">
        <w:rPr>
          <w:rFonts w:ascii="SimSun" w:hAnsi="SimSun" w:cs="Arial" w:hint="eastAsia"/>
          <w:bCs/>
          <w:szCs w:val="21"/>
          <w:vertAlign w:val="superscript"/>
        </w:rPr>
        <w:t>#</w:t>
      </w:r>
      <w:r w:rsidRPr="00CC7929">
        <w:rPr>
          <w:rFonts w:ascii="SimSun" w:hAnsi="SimSun" w:cs="Arial" w:hint="eastAsia"/>
          <w:bCs/>
          <w:szCs w:val="21"/>
        </w:rPr>
        <w:t>，汤锦辉</w:t>
      </w:r>
      <w:r w:rsidR="00DC44C5" w:rsidRPr="00CC7929">
        <w:rPr>
          <w:rFonts w:ascii="SimSun" w:hAnsi="SimSun" w:cs="Arial" w:hint="eastAsia"/>
          <w:bCs/>
          <w:szCs w:val="21"/>
          <w:vertAlign w:val="superscript"/>
        </w:rPr>
        <w:t>1</w:t>
      </w:r>
      <w:r w:rsidRPr="00CC7929">
        <w:rPr>
          <w:rFonts w:ascii="SimSun" w:hAnsi="SimSun" w:cs="Arial" w:hint="eastAsia"/>
          <w:bCs/>
          <w:szCs w:val="21"/>
        </w:rPr>
        <w:t>，陈俊宇</w:t>
      </w:r>
      <w:r w:rsidR="00DC44C5" w:rsidRPr="00CC7929">
        <w:rPr>
          <w:rFonts w:ascii="SimSun" w:hAnsi="SimSun" w:cs="Arial" w:hint="eastAsia"/>
          <w:bCs/>
          <w:szCs w:val="21"/>
          <w:vertAlign w:val="superscript"/>
        </w:rPr>
        <w:t>1</w:t>
      </w:r>
      <w:r w:rsidR="00DC44C5" w:rsidRPr="00CC7929">
        <w:rPr>
          <w:rFonts w:ascii="SimSun" w:hAnsi="SimSun" w:cs="Arial" w:hint="eastAsia"/>
          <w:bCs/>
          <w:szCs w:val="21"/>
        </w:rPr>
        <w:t>，</w:t>
      </w:r>
      <w:r w:rsidR="00FE2963" w:rsidRPr="00CC7929">
        <w:rPr>
          <w:rFonts w:ascii="SimSun" w:hAnsi="SimSun" w:cs="Arial" w:hint="eastAsia"/>
          <w:bCs/>
          <w:szCs w:val="21"/>
        </w:rPr>
        <w:t>雷朝碧</w:t>
      </w:r>
      <w:r w:rsidR="00FE2963" w:rsidRPr="00CC7929">
        <w:rPr>
          <w:rFonts w:ascii="SimSun" w:hAnsi="SimSun" w:cs="Arial" w:hint="eastAsia"/>
          <w:bCs/>
          <w:szCs w:val="21"/>
          <w:vertAlign w:val="superscript"/>
        </w:rPr>
        <w:t>1</w:t>
      </w:r>
      <w:r w:rsidR="00FE2963" w:rsidRPr="00CC7929">
        <w:rPr>
          <w:rFonts w:ascii="SimSun" w:hAnsi="SimSun" w:cs="Arial" w:hint="eastAsia"/>
          <w:bCs/>
          <w:szCs w:val="21"/>
        </w:rPr>
        <w:t>，</w:t>
      </w:r>
      <w:r w:rsidR="00FF194A">
        <w:rPr>
          <w:rFonts w:ascii="SimSun" w:hAnsi="SimSun" w:cs="Arial" w:hint="eastAsia"/>
          <w:bCs/>
          <w:szCs w:val="21"/>
        </w:rPr>
        <w:t>郑灵刚</w:t>
      </w:r>
      <w:r w:rsidR="00FF194A" w:rsidRPr="00FF194A">
        <w:rPr>
          <w:rFonts w:ascii="SimSun" w:hAnsi="SimSun" w:cs="Arial" w:hint="eastAsia"/>
          <w:bCs/>
          <w:szCs w:val="21"/>
          <w:vertAlign w:val="superscript"/>
        </w:rPr>
        <w:t>1</w:t>
      </w:r>
      <w:r w:rsidR="00FF194A">
        <w:rPr>
          <w:rFonts w:ascii="SimSun" w:hAnsi="SimSun" w:cs="Arial" w:hint="eastAsia"/>
          <w:bCs/>
          <w:szCs w:val="21"/>
        </w:rPr>
        <w:t>，</w:t>
      </w:r>
      <w:r w:rsidR="00DC44C5" w:rsidRPr="00CC7929">
        <w:rPr>
          <w:rFonts w:ascii="SimSun" w:hAnsi="SimSun" w:cs="Arial" w:hint="eastAsia"/>
          <w:bCs/>
          <w:szCs w:val="21"/>
        </w:rPr>
        <w:t>戴磊</w:t>
      </w:r>
      <w:r w:rsidR="00DC44C5" w:rsidRPr="00CC7929">
        <w:rPr>
          <w:rFonts w:ascii="SimSun" w:hAnsi="SimSun" w:cs="Arial" w:hint="eastAsia"/>
          <w:bCs/>
          <w:szCs w:val="21"/>
          <w:vertAlign w:val="superscript"/>
        </w:rPr>
        <w:t>1*</w:t>
      </w:r>
    </w:p>
    <w:p w14:paraId="34B60103" w14:textId="105D3244" w:rsidR="00DC44C5" w:rsidRDefault="00DC44C5" w:rsidP="00665E7D">
      <w:pPr>
        <w:adjustRightInd w:val="0"/>
        <w:snapToGrid w:val="0"/>
        <w:spacing w:line="360" w:lineRule="auto"/>
        <w:ind w:firstLineChars="200" w:firstLine="420"/>
        <w:jc w:val="center"/>
        <w:rPr>
          <w:rFonts w:ascii="SimSun" w:hAnsi="SimSun" w:cs="Arial"/>
          <w:bCs/>
          <w:szCs w:val="21"/>
        </w:rPr>
      </w:pPr>
      <w:r w:rsidRPr="00665E7D">
        <w:rPr>
          <w:rFonts w:ascii="SimSun" w:hAnsi="SimSun" w:cs="Arial"/>
          <w:bCs/>
          <w:szCs w:val="21"/>
          <w:vertAlign w:val="superscript"/>
        </w:rPr>
        <w:t>1</w:t>
      </w:r>
      <w:r w:rsidR="00665E7D" w:rsidRPr="00665E7D">
        <w:rPr>
          <w:rFonts w:ascii="SimSun" w:hAnsi="SimSun" w:cs="Arial" w:hint="eastAsia"/>
          <w:bCs/>
          <w:szCs w:val="21"/>
        </w:rPr>
        <w:t>中国科学院深圳先进技术研究院，深圳合成生物学创新研究院，中国科学院定量工程生物学重点实验室，广东，深圳</w:t>
      </w:r>
    </w:p>
    <w:p w14:paraId="625E0F00" w14:textId="48C2F5B9" w:rsidR="00665E7D" w:rsidRPr="00665E7D" w:rsidRDefault="001D3D09" w:rsidP="00D91576">
      <w:pPr>
        <w:adjustRightInd w:val="0"/>
        <w:snapToGrid w:val="0"/>
        <w:spacing w:afterLines="50" w:after="156" w:line="360" w:lineRule="auto"/>
        <w:ind w:firstLineChars="200" w:firstLine="420"/>
        <w:jc w:val="center"/>
        <w:rPr>
          <w:rFonts w:ascii="SimSun" w:hAnsi="SimSun" w:cs="Arial"/>
          <w:bCs/>
          <w:szCs w:val="21"/>
        </w:rPr>
      </w:pPr>
      <w:r w:rsidRPr="001D3D09">
        <w:rPr>
          <w:rFonts w:ascii="SimSun" w:hAnsi="SimSun" w:cs="Arial" w:hint="eastAsia"/>
          <w:bCs/>
          <w:szCs w:val="21"/>
          <w:vertAlign w:val="superscript"/>
        </w:rPr>
        <w:t>2</w:t>
      </w:r>
      <w:r w:rsidRPr="001D3D09">
        <w:rPr>
          <w:rFonts w:ascii="SimSun" w:hAnsi="SimSun" w:cs="Arial" w:hint="eastAsia"/>
          <w:bCs/>
          <w:szCs w:val="21"/>
        </w:rPr>
        <w:t>纪念斯隆-凯特琳癌症中心</w:t>
      </w:r>
      <w:r>
        <w:rPr>
          <w:rFonts w:ascii="SimSun" w:hAnsi="SimSun" w:cs="Arial" w:hint="eastAsia"/>
          <w:bCs/>
          <w:szCs w:val="21"/>
        </w:rPr>
        <w:t>，</w:t>
      </w:r>
      <w:r w:rsidRPr="001D3D09">
        <w:rPr>
          <w:rFonts w:ascii="SimSun" w:hAnsi="SimSun" w:cs="Arial" w:hint="eastAsia"/>
          <w:bCs/>
          <w:szCs w:val="21"/>
        </w:rPr>
        <w:t>计算和系统生物学</w:t>
      </w:r>
      <w:r w:rsidR="00705BE8">
        <w:rPr>
          <w:rFonts w:ascii="SimSun" w:hAnsi="SimSun" w:cs="Arial" w:hint="eastAsia"/>
          <w:bCs/>
          <w:szCs w:val="21"/>
        </w:rPr>
        <w:t>组</w:t>
      </w:r>
      <w:r>
        <w:rPr>
          <w:rFonts w:ascii="SimSun" w:hAnsi="SimSun" w:cs="Arial" w:hint="eastAsia"/>
          <w:bCs/>
          <w:szCs w:val="21"/>
        </w:rPr>
        <w:t>，纽约，美国</w:t>
      </w:r>
    </w:p>
    <w:p w14:paraId="3B2749AE" w14:textId="51E8074C" w:rsidR="008056B9" w:rsidRPr="0074293E" w:rsidRDefault="008056B9" w:rsidP="008056B9">
      <w:pPr>
        <w:adjustRightInd w:val="0"/>
        <w:snapToGrid w:val="0"/>
        <w:spacing w:line="360" w:lineRule="auto"/>
        <w:ind w:firstLineChars="200" w:firstLine="480"/>
        <w:rPr>
          <w:rFonts w:ascii="SimSun" w:hAnsi="SimSun" w:cs="Arial"/>
          <w:bCs/>
          <w:sz w:val="24"/>
          <w:szCs w:val="24"/>
        </w:rPr>
      </w:pPr>
      <w:r w:rsidRPr="0074293E">
        <w:rPr>
          <w:rFonts w:ascii="SimSun" w:hAnsi="SimSun" w:cs="Arial" w:hint="eastAsia"/>
          <w:bCs/>
          <w:sz w:val="24"/>
          <w:szCs w:val="24"/>
        </w:rPr>
        <w:t>膳食纤维通过靶向</w:t>
      </w:r>
      <w:r w:rsidR="00C853CE">
        <w:rPr>
          <w:rFonts w:ascii="SimSun" w:hAnsi="SimSun" w:cs="Arial" w:hint="eastAsia"/>
          <w:bCs/>
          <w:sz w:val="24"/>
          <w:szCs w:val="24"/>
        </w:rPr>
        <w:t>调节</w:t>
      </w:r>
      <w:r w:rsidRPr="0074293E">
        <w:rPr>
          <w:rFonts w:ascii="SimSun" w:hAnsi="SimSun" w:cs="Arial" w:hint="eastAsia"/>
          <w:bCs/>
          <w:sz w:val="24"/>
          <w:szCs w:val="24"/>
        </w:rPr>
        <w:t>肠道菌群</w:t>
      </w:r>
      <w:r w:rsidR="00B705ED">
        <w:rPr>
          <w:rFonts w:ascii="SimSun" w:hAnsi="SimSun" w:cs="Arial" w:hint="eastAsia"/>
          <w:bCs/>
          <w:sz w:val="24"/>
          <w:szCs w:val="24"/>
        </w:rPr>
        <w:t>结构和</w:t>
      </w:r>
      <w:r w:rsidRPr="0074293E">
        <w:rPr>
          <w:rFonts w:ascii="SimSun" w:hAnsi="SimSun" w:cs="Arial" w:hint="eastAsia"/>
          <w:bCs/>
          <w:sz w:val="24"/>
          <w:szCs w:val="24"/>
        </w:rPr>
        <w:t>短链脂肪酸（SCFAs）</w:t>
      </w:r>
      <w:r w:rsidR="00B705ED">
        <w:rPr>
          <w:rFonts w:ascii="SimSun" w:hAnsi="SimSun" w:cs="Arial" w:hint="eastAsia"/>
          <w:bCs/>
          <w:sz w:val="24"/>
          <w:szCs w:val="24"/>
        </w:rPr>
        <w:t>代谢</w:t>
      </w:r>
      <w:r w:rsidRPr="0074293E">
        <w:rPr>
          <w:rFonts w:ascii="SimSun" w:hAnsi="SimSun" w:cs="Arial" w:hint="eastAsia"/>
          <w:bCs/>
          <w:sz w:val="24"/>
          <w:szCs w:val="24"/>
        </w:rPr>
        <w:t>，对宿主健康发挥有益作用</w:t>
      </w:r>
      <w:r w:rsidR="000D07C0">
        <w:rPr>
          <w:rFonts w:ascii="SimSun" w:hAnsi="SimSun" w:cs="Arial" w:hint="eastAsia"/>
          <w:bCs/>
          <w:sz w:val="24"/>
          <w:szCs w:val="24"/>
        </w:rPr>
        <w:t>，</w:t>
      </w:r>
      <w:r w:rsidR="00C853CE">
        <w:rPr>
          <w:rFonts w:ascii="SimSun" w:hAnsi="SimSun" w:cs="Arial" w:hint="eastAsia"/>
          <w:bCs/>
          <w:sz w:val="24"/>
          <w:szCs w:val="24"/>
        </w:rPr>
        <w:t>然而</w:t>
      </w:r>
      <w:r w:rsidR="006D457C">
        <w:rPr>
          <w:rFonts w:ascii="SimSun" w:hAnsi="SimSun" w:cs="Arial" w:hint="eastAsia"/>
          <w:bCs/>
          <w:sz w:val="24"/>
          <w:szCs w:val="24"/>
        </w:rPr>
        <w:t>膳食纤维干预后</w:t>
      </w:r>
      <w:r w:rsidR="008749A9">
        <w:rPr>
          <w:rFonts w:ascii="SimSun" w:hAnsi="SimSun" w:cs="Arial" w:hint="eastAsia"/>
          <w:bCs/>
          <w:sz w:val="24"/>
          <w:szCs w:val="24"/>
        </w:rPr>
        <w:t>肠道菌群</w:t>
      </w:r>
      <w:r w:rsidRPr="0074293E">
        <w:rPr>
          <w:rFonts w:ascii="SimSun" w:hAnsi="SimSun" w:cs="Arial" w:hint="eastAsia"/>
          <w:bCs/>
          <w:sz w:val="24"/>
          <w:szCs w:val="24"/>
        </w:rPr>
        <w:t>应答的动力学及个性化特征</w:t>
      </w:r>
      <w:r w:rsidR="008749A9">
        <w:rPr>
          <w:rFonts w:ascii="SimSun" w:hAnsi="SimSun" w:cs="Arial" w:hint="eastAsia"/>
          <w:bCs/>
          <w:sz w:val="24"/>
          <w:szCs w:val="24"/>
        </w:rPr>
        <w:t>仍</w:t>
      </w:r>
      <w:r w:rsidR="00AB6386" w:rsidRPr="00AB6386">
        <w:rPr>
          <w:rFonts w:ascii="SimSun" w:hAnsi="SimSun" w:cs="Arial" w:hint="eastAsia"/>
          <w:bCs/>
          <w:sz w:val="24"/>
          <w:szCs w:val="24"/>
        </w:rPr>
        <w:t>缺乏研究</w:t>
      </w:r>
      <w:r w:rsidRPr="0074293E">
        <w:rPr>
          <w:rFonts w:ascii="SimSun" w:hAnsi="SimSun" w:cs="Arial" w:hint="eastAsia"/>
          <w:bCs/>
          <w:sz w:val="24"/>
          <w:szCs w:val="24"/>
        </w:rPr>
        <w:t>。本</w:t>
      </w:r>
      <w:r w:rsidR="0012453E">
        <w:rPr>
          <w:rFonts w:ascii="SimSun" w:hAnsi="SimSun" w:cs="Arial" w:hint="eastAsia"/>
          <w:bCs/>
          <w:sz w:val="24"/>
          <w:szCs w:val="24"/>
        </w:rPr>
        <w:t>项目</w:t>
      </w:r>
      <w:r w:rsidR="00EC1430">
        <w:rPr>
          <w:rFonts w:ascii="SimSun" w:hAnsi="SimSun" w:cs="Arial" w:hint="eastAsia"/>
          <w:bCs/>
          <w:sz w:val="24"/>
          <w:szCs w:val="24"/>
        </w:rPr>
        <w:t>对</w:t>
      </w:r>
      <w:r w:rsidRPr="0074293E">
        <w:rPr>
          <w:rFonts w:ascii="SimSun" w:hAnsi="SimSun" w:cs="Arial" w:hint="eastAsia"/>
          <w:bCs/>
          <w:sz w:val="24"/>
          <w:szCs w:val="24"/>
        </w:rPr>
        <w:t>拥有不同肠道菌群结构的</w:t>
      </w:r>
      <w:r w:rsidR="00F82DEB">
        <w:rPr>
          <w:rFonts w:ascii="SimSun" w:hAnsi="SimSun" w:cs="Arial" w:hint="eastAsia"/>
          <w:bCs/>
          <w:sz w:val="24"/>
          <w:szCs w:val="24"/>
        </w:rPr>
        <w:t>健康</w:t>
      </w:r>
      <w:r w:rsidR="00D46FD5">
        <w:rPr>
          <w:rFonts w:ascii="SimSun" w:hAnsi="SimSun" w:cs="Arial" w:hint="eastAsia"/>
          <w:bCs/>
          <w:sz w:val="24"/>
          <w:szCs w:val="24"/>
        </w:rPr>
        <w:t>C</w:t>
      </w:r>
      <w:r w:rsidR="00D46FD5">
        <w:rPr>
          <w:rFonts w:ascii="SimSun" w:hAnsi="SimSun" w:cs="Arial"/>
          <w:bCs/>
          <w:sz w:val="24"/>
          <w:szCs w:val="24"/>
        </w:rPr>
        <w:t>57BL/6J</w:t>
      </w:r>
      <w:r w:rsidRPr="0074293E">
        <w:rPr>
          <w:rFonts w:ascii="SimSun" w:hAnsi="SimSun" w:cs="Arial" w:hint="eastAsia"/>
          <w:bCs/>
          <w:sz w:val="24"/>
          <w:szCs w:val="24"/>
        </w:rPr>
        <w:t>小鼠</w:t>
      </w:r>
      <w:r w:rsidR="00EC1430">
        <w:rPr>
          <w:rFonts w:ascii="SimSun" w:hAnsi="SimSun" w:cs="Arial" w:hint="eastAsia"/>
          <w:bCs/>
          <w:sz w:val="24"/>
          <w:szCs w:val="24"/>
        </w:rPr>
        <w:t>进行</w:t>
      </w:r>
      <w:r w:rsidR="00EC1430" w:rsidRPr="0074293E">
        <w:rPr>
          <w:rFonts w:ascii="SimSun" w:hAnsi="SimSun" w:cs="Arial" w:hint="eastAsia"/>
          <w:bCs/>
          <w:sz w:val="24"/>
          <w:szCs w:val="24"/>
        </w:rPr>
        <w:t>膳食纤维（菊粉、抗性淀粉）干预</w:t>
      </w:r>
      <w:r w:rsidRPr="0074293E">
        <w:rPr>
          <w:rFonts w:ascii="SimSun" w:hAnsi="SimSun" w:cs="Arial" w:hint="eastAsia"/>
          <w:bCs/>
          <w:sz w:val="24"/>
          <w:szCs w:val="24"/>
        </w:rPr>
        <w:t>，</w:t>
      </w:r>
      <w:r w:rsidR="00F13A8B">
        <w:rPr>
          <w:rFonts w:ascii="SimSun" w:hAnsi="SimSun" w:cs="Arial" w:hint="eastAsia"/>
          <w:bCs/>
          <w:sz w:val="24"/>
          <w:szCs w:val="24"/>
        </w:rPr>
        <w:t>系统性分析</w:t>
      </w:r>
      <w:r w:rsidRPr="0074293E">
        <w:rPr>
          <w:rFonts w:ascii="SimSun" w:hAnsi="SimSun" w:cs="Arial" w:hint="eastAsia"/>
          <w:bCs/>
          <w:sz w:val="24"/>
          <w:szCs w:val="24"/>
        </w:rPr>
        <w:t>肠道菌群结构和S</w:t>
      </w:r>
      <w:r w:rsidRPr="0074293E">
        <w:rPr>
          <w:rFonts w:ascii="SimSun" w:hAnsi="SimSun" w:cs="Arial"/>
          <w:bCs/>
          <w:sz w:val="24"/>
          <w:szCs w:val="24"/>
        </w:rPr>
        <w:t>CFA</w:t>
      </w:r>
      <w:r w:rsidRPr="0074293E">
        <w:rPr>
          <w:rFonts w:ascii="SimSun" w:hAnsi="SimSun" w:cs="Arial" w:hint="eastAsia"/>
          <w:bCs/>
          <w:sz w:val="24"/>
          <w:szCs w:val="24"/>
        </w:rPr>
        <w:t>s代谢应答变化</w:t>
      </w:r>
      <w:r w:rsidR="00F13A8B">
        <w:rPr>
          <w:rFonts w:ascii="SimSun" w:hAnsi="SimSun" w:cs="Arial" w:hint="eastAsia"/>
          <w:bCs/>
          <w:sz w:val="24"/>
          <w:szCs w:val="24"/>
        </w:rPr>
        <w:t>的</w:t>
      </w:r>
      <w:r w:rsidR="00F13A8B" w:rsidRPr="0074293E">
        <w:rPr>
          <w:rFonts w:ascii="SimSun" w:hAnsi="SimSun" w:cs="Arial" w:hint="eastAsia"/>
          <w:bCs/>
          <w:sz w:val="24"/>
          <w:szCs w:val="24"/>
        </w:rPr>
        <w:t>动力学及个性化特征</w:t>
      </w:r>
      <w:r w:rsidRPr="0074293E">
        <w:rPr>
          <w:rFonts w:ascii="SimSun" w:hAnsi="SimSun" w:cs="Arial" w:hint="eastAsia"/>
          <w:bCs/>
          <w:sz w:val="24"/>
          <w:szCs w:val="24"/>
        </w:rPr>
        <w:t>。</w:t>
      </w:r>
      <w:r w:rsidR="00F87F19" w:rsidRPr="0074293E">
        <w:rPr>
          <w:rFonts w:ascii="SimSun" w:hAnsi="SimSun" w:cs="Arial" w:hint="eastAsia"/>
          <w:bCs/>
          <w:sz w:val="24"/>
          <w:szCs w:val="24"/>
        </w:rPr>
        <w:t>与抗性淀粉相比，菊粉对小鼠肠道菌群结构和SCFAs代谢的影响更加</w:t>
      </w:r>
      <w:r w:rsidR="00BB047B">
        <w:rPr>
          <w:rFonts w:ascii="SimSun" w:hAnsi="SimSun" w:cs="Arial" w:hint="eastAsia"/>
          <w:bCs/>
          <w:sz w:val="24"/>
          <w:szCs w:val="24"/>
        </w:rPr>
        <w:t>强</w:t>
      </w:r>
      <w:r w:rsidR="00BA25DD">
        <w:rPr>
          <w:rFonts w:ascii="SimSun" w:hAnsi="SimSun" w:cs="Arial" w:hint="eastAsia"/>
          <w:bCs/>
          <w:sz w:val="24"/>
          <w:szCs w:val="24"/>
        </w:rPr>
        <w:t>烈</w:t>
      </w:r>
      <w:r w:rsidR="00F87F19">
        <w:rPr>
          <w:rFonts w:ascii="SimSun" w:hAnsi="SimSun" w:cs="Arial" w:hint="eastAsia"/>
          <w:bCs/>
          <w:sz w:val="24"/>
          <w:szCs w:val="24"/>
        </w:rPr>
        <w:t>。</w:t>
      </w:r>
      <w:r w:rsidR="00794E1B">
        <w:rPr>
          <w:rFonts w:ascii="SimSun" w:hAnsi="SimSun" w:cs="Arial" w:hint="eastAsia"/>
          <w:bCs/>
          <w:sz w:val="24"/>
          <w:szCs w:val="24"/>
        </w:rPr>
        <w:t>在连续</w:t>
      </w:r>
      <w:r w:rsidR="00B81ABA" w:rsidRPr="0074293E">
        <w:rPr>
          <w:rFonts w:ascii="SimSun" w:hAnsi="SimSun" w:cs="Arial" w:hint="eastAsia"/>
          <w:bCs/>
          <w:sz w:val="24"/>
          <w:szCs w:val="24"/>
        </w:rPr>
        <w:t>干预</w:t>
      </w:r>
      <w:r w:rsidRPr="0074293E">
        <w:rPr>
          <w:rFonts w:ascii="SimSun" w:hAnsi="SimSun" w:cs="Arial" w:hint="eastAsia"/>
          <w:bCs/>
          <w:sz w:val="24"/>
          <w:szCs w:val="24"/>
        </w:rPr>
        <w:t>31天</w:t>
      </w:r>
      <w:r w:rsidR="00794E1B">
        <w:rPr>
          <w:rFonts w:ascii="SimSun" w:hAnsi="SimSun" w:cs="Arial" w:hint="eastAsia"/>
          <w:bCs/>
          <w:sz w:val="24"/>
          <w:szCs w:val="24"/>
        </w:rPr>
        <w:t>的实验期内</w:t>
      </w:r>
      <w:r w:rsidRPr="0074293E">
        <w:rPr>
          <w:rFonts w:ascii="SimSun" w:hAnsi="SimSun" w:cs="Arial" w:hint="eastAsia"/>
          <w:bCs/>
          <w:sz w:val="24"/>
          <w:szCs w:val="24"/>
        </w:rPr>
        <w:t>，</w:t>
      </w:r>
      <w:r w:rsidR="00794E1B">
        <w:rPr>
          <w:rFonts w:ascii="SimSun" w:hAnsi="SimSun" w:cs="Arial" w:hint="eastAsia"/>
          <w:bCs/>
          <w:sz w:val="24"/>
          <w:szCs w:val="24"/>
        </w:rPr>
        <w:t>不同菌群结构的小鼠</w:t>
      </w:r>
      <w:r w:rsidR="00BB047B">
        <w:rPr>
          <w:rFonts w:ascii="SimSun" w:hAnsi="SimSun" w:cs="Arial" w:hint="eastAsia"/>
          <w:bCs/>
          <w:sz w:val="24"/>
          <w:szCs w:val="24"/>
        </w:rPr>
        <w:t>均</w:t>
      </w:r>
      <w:r w:rsidR="00794E1B">
        <w:rPr>
          <w:rFonts w:ascii="SimSun" w:hAnsi="SimSun" w:cs="Arial" w:hint="eastAsia"/>
          <w:bCs/>
          <w:sz w:val="24"/>
          <w:szCs w:val="24"/>
        </w:rPr>
        <w:t>出现了</w:t>
      </w:r>
      <w:r w:rsidRPr="0074293E">
        <w:rPr>
          <w:rFonts w:ascii="SimSun" w:hAnsi="SimSun" w:cs="Arial" w:hint="eastAsia"/>
          <w:bCs/>
          <w:sz w:val="24"/>
          <w:szCs w:val="24"/>
        </w:rPr>
        <w:t>SCFAs先升高后降低的动态</w:t>
      </w:r>
      <w:r w:rsidR="00485E64">
        <w:rPr>
          <w:rFonts w:ascii="SimSun" w:hAnsi="SimSun" w:cs="Arial" w:hint="eastAsia"/>
          <w:bCs/>
          <w:sz w:val="24"/>
          <w:szCs w:val="24"/>
        </w:rPr>
        <w:t>应答变化</w:t>
      </w:r>
      <w:r w:rsidRPr="0074293E">
        <w:rPr>
          <w:rFonts w:ascii="SimSun" w:hAnsi="SimSun" w:cs="Arial" w:hint="eastAsia"/>
          <w:bCs/>
          <w:sz w:val="24"/>
          <w:szCs w:val="24"/>
        </w:rPr>
        <w:t>。</w:t>
      </w:r>
      <w:r w:rsidR="00993466">
        <w:rPr>
          <w:rFonts w:ascii="SimSun" w:hAnsi="SimSun" w:cs="Arial" w:hint="eastAsia"/>
          <w:bCs/>
          <w:sz w:val="24"/>
          <w:szCs w:val="24"/>
        </w:rPr>
        <w:t>同时</w:t>
      </w:r>
      <w:r w:rsidR="007A1514">
        <w:rPr>
          <w:rFonts w:ascii="SimSun" w:hAnsi="SimSun" w:cs="Arial" w:hint="eastAsia"/>
          <w:bCs/>
          <w:sz w:val="24"/>
          <w:szCs w:val="24"/>
        </w:rPr>
        <w:t>，</w:t>
      </w:r>
      <w:r w:rsidRPr="0074293E">
        <w:rPr>
          <w:rFonts w:ascii="SimSun" w:hAnsi="SimSun" w:cs="Arial" w:hint="eastAsia"/>
          <w:bCs/>
          <w:sz w:val="24"/>
          <w:szCs w:val="24"/>
        </w:rPr>
        <w:t>菊粉干预</w:t>
      </w:r>
      <w:r w:rsidR="00743464">
        <w:rPr>
          <w:rFonts w:ascii="SimSun" w:hAnsi="SimSun" w:cs="Arial" w:hint="eastAsia"/>
          <w:bCs/>
          <w:sz w:val="24"/>
          <w:szCs w:val="24"/>
        </w:rPr>
        <w:t>也引起</w:t>
      </w:r>
      <w:r w:rsidR="00993466">
        <w:rPr>
          <w:rFonts w:ascii="SimSun" w:hAnsi="SimSun" w:cs="Arial" w:hint="eastAsia"/>
          <w:bCs/>
          <w:sz w:val="24"/>
          <w:szCs w:val="24"/>
        </w:rPr>
        <w:t>了</w:t>
      </w:r>
      <w:ins w:id="0" w:author="Chen Liao" w:date="2021-03-21T07:35:00Z">
        <w:r w:rsidR="00265F00">
          <w:rPr>
            <w:rFonts w:ascii="SimSun" w:hAnsi="SimSun" w:cs="Arial" w:hint="eastAsia"/>
            <w:bCs/>
            <w:sz w:val="24"/>
            <w:szCs w:val="24"/>
          </w:rPr>
          <w:t>类似的</w:t>
        </w:r>
      </w:ins>
      <w:r w:rsidRPr="0074293E">
        <w:rPr>
          <w:rFonts w:ascii="SimSun" w:hAnsi="SimSun" w:cs="Arial" w:hint="eastAsia"/>
          <w:bCs/>
          <w:sz w:val="24"/>
          <w:szCs w:val="24"/>
        </w:rPr>
        <w:t>肠道菌群结构</w:t>
      </w:r>
      <w:r w:rsidR="005B20EE">
        <w:rPr>
          <w:rFonts w:ascii="SimSun" w:hAnsi="SimSun" w:cs="Arial" w:hint="eastAsia"/>
          <w:bCs/>
          <w:sz w:val="24"/>
          <w:szCs w:val="24"/>
        </w:rPr>
        <w:t>的动态应答</w:t>
      </w:r>
      <w:del w:id="1" w:author="Chen Liao" w:date="2021-03-21T07:38:00Z">
        <w:r w:rsidR="005B20EE" w:rsidDel="00205AE3">
          <w:rPr>
            <w:rFonts w:ascii="SimSun" w:hAnsi="SimSun" w:cs="Arial" w:hint="eastAsia"/>
            <w:bCs/>
            <w:sz w:val="24"/>
            <w:szCs w:val="24"/>
          </w:rPr>
          <w:delText>变化</w:delText>
        </w:r>
      </w:del>
      <w:r w:rsidR="005B20EE">
        <w:rPr>
          <w:rFonts w:ascii="SimSun" w:hAnsi="SimSun" w:cs="Arial" w:hint="eastAsia"/>
          <w:bCs/>
          <w:sz w:val="24"/>
          <w:szCs w:val="24"/>
        </w:rPr>
        <w:t>，</w:t>
      </w:r>
      <w:r w:rsidR="00101EF0">
        <w:rPr>
          <w:rFonts w:ascii="SimSun" w:hAnsi="SimSun" w:cs="Arial" w:hint="eastAsia"/>
          <w:bCs/>
          <w:sz w:val="24"/>
          <w:szCs w:val="24"/>
        </w:rPr>
        <w:t>从初始稳态经过短期</w:t>
      </w:r>
      <w:del w:id="2" w:author="Chen Liao" w:date="2021-03-21T07:38:00Z">
        <w:r w:rsidR="00101EF0" w:rsidDel="00265F00">
          <w:rPr>
            <w:rFonts w:ascii="SimSun" w:hAnsi="SimSun" w:cs="Arial" w:hint="eastAsia"/>
            <w:bCs/>
            <w:sz w:val="24"/>
            <w:szCs w:val="24"/>
          </w:rPr>
          <w:delText>的</w:delText>
        </w:r>
      </w:del>
      <w:r w:rsidR="00101EF0">
        <w:rPr>
          <w:rFonts w:ascii="SimSun" w:hAnsi="SimSun" w:cs="Arial" w:hint="eastAsia"/>
          <w:bCs/>
          <w:sz w:val="24"/>
          <w:szCs w:val="24"/>
        </w:rPr>
        <w:t>剧烈</w:t>
      </w:r>
      <w:del w:id="3" w:author="Chen Liao" w:date="2021-03-21T07:38:00Z">
        <w:r w:rsidR="00101EF0" w:rsidDel="00205AE3">
          <w:rPr>
            <w:rFonts w:ascii="SimSun" w:hAnsi="SimSun" w:cs="Arial" w:hint="eastAsia"/>
            <w:bCs/>
            <w:sz w:val="24"/>
            <w:szCs w:val="24"/>
          </w:rPr>
          <w:delText>应答</w:delText>
        </w:r>
      </w:del>
      <w:r w:rsidR="00101EF0">
        <w:rPr>
          <w:rFonts w:ascii="SimSun" w:hAnsi="SimSun" w:cs="Arial" w:hint="eastAsia"/>
          <w:bCs/>
          <w:sz w:val="24"/>
          <w:szCs w:val="24"/>
        </w:rPr>
        <w:t>变化后</w:t>
      </w:r>
      <w:del w:id="4" w:author="Chen Liao" w:date="2021-03-21T07:38:00Z">
        <w:r w:rsidR="00101EF0" w:rsidDel="00205AE3">
          <w:rPr>
            <w:rFonts w:ascii="SimSun" w:hAnsi="SimSun" w:cs="Arial" w:hint="eastAsia"/>
            <w:bCs/>
            <w:sz w:val="24"/>
            <w:szCs w:val="24"/>
          </w:rPr>
          <w:delText>，</w:delText>
        </w:r>
      </w:del>
      <w:r w:rsidR="00101EF0">
        <w:rPr>
          <w:rFonts w:ascii="SimSun" w:hAnsi="SimSun" w:cs="Arial" w:hint="eastAsia"/>
          <w:bCs/>
          <w:sz w:val="24"/>
          <w:szCs w:val="24"/>
        </w:rPr>
        <w:t>逐渐到达</w:t>
      </w:r>
      <w:del w:id="5" w:author="Chen Liao" w:date="2021-03-21T07:40:00Z">
        <w:r w:rsidR="00E36215" w:rsidDel="00205AE3">
          <w:rPr>
            <w:rFonts w:ascii="SimSun" w:hAnsi="SimSun" w:cs="Arial" w:hint="eastAsia"/>
            <w:bCs/>
            <w:sz w:val="24"/>
            <w:szCs w:val="24"/>
          </w:rPr>
          <w:delText>最终的</w:delText>
        </w:r>
      </w:del>
      <w:ins w:id="6" w:author="Chen Liao" w:date="2021-03-21T07:40:00Z">
        <w:r w:rsidR="00205AE3">
          <w:rPr>
            <w:rFonts w:ascii="SimSun" w:hAnsi="SimSun" w:cs="Arial" w:hint="eastAsia"/>
            <w:bCs/>
            <w:sz w:val="24"/>
            <w:szCs w:val="24"/>
          </w:rPr>
          <w:t>另</w:t>
        </w:r>
      </w:ins>
      <w:r w:rsidR="00E36215">
        <w:rPr>
          <w:rFonts w:ascii="SimSun" w:hAnsi="SimSun" w:cs="Arial" w:hint="eastAsia"/>
          <w:bCs/>
          <w:sz w:val="24"/>
          <w:szCs w:val="24"/>
        </w:rPr>
        <w:t>一个稳态</w:t>
      </w:r>
      <w:ins w:id="7" w:author="Chen Liao" w:date="2021-03-21T07:40:00Z">
        <w:r w:rsidR="00205AE3">
          <w:rPr>
            <w:rFonts w:ascii="SimSun" w:hAnsi="SimSun" w:cs="Arial" w:hint="eastAsia"/>
            <w:bCs/>
            <w:sz w:val="24"/>
            <w:szCs w:val="24"/>
          </w:rPr>
          <w:t>,</w:t>
        </w:r>
        <w:r w:rsidR="00205AE3">
          <w:rPr>
            <w:rFonts w:ascii="SimSun" w:hAnsi="SimSun" w:cs="Arial"/>
            <w:bCs/>
            <w:sz w:val="24"/>
            <w:szCs w:val="24"/>
          </w:rPr>
          <w:t xml:space="preserve"> </w:t>
        </w:r>
        <w:r w:rsidR="00205AE3">
          <w:rPr>
            <w:rFonts w:ascii="SimSun" w:hAnsi="SimSun" w:cs="Arial" w:hint="eastAsia"/>
            <w:bCs/>
            <w:sz w:val="24"/>
            <w:szCs w:val="24"/>
          </w:rPr>
          <w:t>并且不同初始</w:t>
        </w:r>
      </w:ins>
      <w:ins w:id="8" w:author="Chen Liao" w:date="2021-03-21T07:41:00Z">
        <w:r w:rsidR="00205AE3">
          <w:rPr>
            <w:rFonts w:ascii="SimSun" w:hAnsi="SimSun" w:cs="Arial" w:hint="eastAsia"/>
            <w:bCs/>
            <w:sz w:val="24"/>
            <w:szCs w:val="24"/>
          </w:rPr>
          <w:t>肠道菌群结构的最终稳态更加趋同</w:t>
        </w:r>
      </w:ins>
      <w:r w:rsidRPr="0074293E">
        <w:rPr>
          <w:rFonts w:ascii="SimSun" w:hAnsi="SimSun" w:cs="Arial" w:hint="eastAsia"/>
          <w:bCs/>
          <w:sz w:val="24"/>
          <w:szCs w:val="24"/>
        </w:rPr>
        <w:t>。</w:t>
      </w:r>
      <w:r w:rsidR="00743464">
        <w:rPr>
          <w:rFonts w:ascii="SimSun" w:hAnsi="SimSun" w:cs="Arial" w:hint="eastAsia"/>
          <w:bCs/>
          <w:sz w:val="24"/>
          <w:szCs w:val="24"/>
        </w:rPr>
        <w:t>其中，丙酸、丁酸和</w:t>
      </w:r>
      <w:ins w:id="9" w:author="Chen Liao" w:date="2021-03-21T07:25:00Z">
        <w:r w:rsidR="00265F00">
          <w:rPr>
            <w:rFonts w:ascii="SimSun" w:hAnsi="SimSun" w:cs="Arial"/>
            <w:bCs/>
            <w:sz w:val="24"/>
            <w:szCs w:val="24"/>
          </w:rPr>
          <w:t>1</w:t>
        </w:r>
      </w:ins>
      <w:del w:id="10" w:author="Chen Liao" w:date="2021-03-21T07:25:00Z">
        <w:r w:rsidR="00AD1E1A" w:rsidDel="00265F00">
          <w:rPr>
            <w:rFonts w:ascii="SimSun" w:hAnsi="SimSun" w:cs="Arial" w:hint="eastAsia"/>
            <w:bCs/>
            <w:sz w:val="24"/>
            <w:szCs w:val="24"/>
          </w:rPr>
          <w:delText>2</w:delText>
        </w:r>
      </w:del>
      <w:r w:rsidR="00AD1E1A">
        <w:rPr>
          <w:rFonts w:ascii="SimSun" w:hAnsi="SimSun" w:cs="Arial"/>
          <w:bCs/>
          <w:sz w:val="24"/>
          <w:szCs w:val="24"/>
        </w:rPr>
        <w:t>0</w:t>
      </w:r>
      <w:r w:rsidR="00AD1E1A">
        <w:rPr>
          <w:rFonts w:ascii="SimSun" w:hAnsi="SimSun" w:cs="Arial" w:hint="eastAsia"/>
          <w:bCs/>
          <w:sz w:val="24"/>
          <w:szCs w:val="24"/>
        </w:rPr>
        <w:t>%</w:t>
      </w:r>
      <w:r w:rsidR="00BB047B">
        <w:rPr>
          <w:rFonts w:ascii="SimSun" w:hAnsi="SimSun" w:cs="Arial" w:hint="eastAsia"/>
          <w:bCs/>
          <w:sz w:val="24"/>
          <w:szCs w:val="24"/>
        </w:rPr>
        <w:t>左右</w:t>
      </w:r>
      <w:r w:rsidR="004C0B3B">
        <w:rPr>
          <w:rFonts w:ascii="SimSun" w:hAnsi="SimSun" w:cs="Arial" w:hint="eastAsia"/>
          <w:bCs/>
          <w:sz w:val="24"/>
          <w:szCs w:val="24"/>
        </w:rPr>
        <w:t>的肠道微生物经过菊粉干预后</w:t>
      </w:r>
      <w:r w:rsidR="002E7DCC">
        <w:rPr>
          <w:rFonts w:ascii="SimSun" w:hAnsi="SimSun" w:cs="Arial" w:hint="eastAsia"/>
          <w:bCs/>
          <w:sz w:val="24"/>
          <w:szCs w:val="24"/>
        </w:rPr>
        <w:t>具有</w:t>
      </w:r>
      <w:r w:rsidR="004C0B3B">
        <w:rPr>
          <w:rFonts w:ascii="SimSun" w:hAnsi="SimSun" w:cs="Arial" w:hint="eastAsia"/>
          <w:bCs/>
          <w:sz w:val="24"/>
          <w:szCs w:val="24"/>
        </w:rPr>
        <w:t>显著的应答变化</w:t>
      </w:r>
      <w:r w:rsidRPr="0074293E">
        <w:rPr>
          <w:rFonts w:ascii="SimSun" w:hAnsi="SimSun" w:cs="Arial" w:hint="eastAsia"/>
          <w:bCs/>
          <w:sz w:val="24"/>
          <w:szCs w:val="24"/>
        </w:rPr>
        <w:t>，</w:t>
      </w:r>
      <w:r w:rsidR="002E7DCC">
        <w:rPr>
          <w:rFonts w:ascii="SimSun" w:hAnsi="SimSun" w:cs="Arial" w:hint="eastAsia"/>
          <w:bCs/>
          <w:sz w:val="24"/>
          <w:szCs w:val="24"/>
        </w:rPr>
        <w:t>且其动态应答</w:t>
      </w:r>
      <w:r w:rsidR="00633151">
        <w:rPr>
          <w:rFonts w:ascii="SimSun" w:hAnsi="SimSun" w:cs="Arial" w:hint="eastAsia"/>
          <w:bCs/>
          <w:sz w:val="24"/>
          <w:szCs w:val="24"/>
        </w:rPr>
        <w:t>受初始菌群的</w:t>
      </w:r>
      <w:r w:rsidR="00A611ED">
        <w:rPr>
          <w:rFonts w:ascii="SimSun" w:hAnsi="SimSun" w:cs="Arial" w:hint="eastAsia"/>
          <w:bCs/>
          <w:sz w:val="24"/>
          <w:szCs w:val="24"/>
        </w:rPr>
        <w:t>显著</w:t>
      </w:r>
      <w:r w:rsidR="00633151">
        <w:rPr>
          <w:rFonts w:ascii="SimSun" w:hAnsi="SimSun" w:cs="Arial" w:hint="eastAsia"/>
          <w:bCs/>
          <w:sz w:val="24"/>
          <w:szCs w:val="24"/>
        </w:rPr>
        <w:t>影响。</w:t>
      </w:r>
      <w:r w:rsidR="0044101E">
        <w:rPr>
          <w:rFonts w:ascii="SimSun" w:hAnsi="SimSun" w:cs="Arial" w:hint="eastAsia"/>
          <w:bCs/>
          <w:sz w:val="24"/>
          <w:szCs w:val="24"/>
        </w:rPr>
        <w:t>我们</w:t>
      </w:r>
      <w:ins w:id="11" w:author="Chen Liao" w:date="2021-03-21T07:33:00Z">
        <w:r w:rsidR="00265F00">
          <w:rPr>
            <w:rFonts w:ascii="SimSun" w:hAnsi="SimSun" w:cs="Arial" w:hint="eastAsia"/>
            <w:bCs/>
            <w:sz w:val="24"/>
            <w:szCs w:val="24"/>
          </w:rPr>
          <w:t>通过生态动力学模型</w:t>
        </w:r>
      </w:ins>
      <w:r w:rsidR="00816FBF">
        <w:rPr>
          <w:rFonts w:ascii="SimSun" w:hAnsi="SimSun" w:cs="Arial" w:hint="eastAsia"/>
          <w:bCs/>
          <w:sz w:val="24"/>
          <w:szCs w:val="24"/>
        </w:rPr>
        <w:t>成功</w:t>
      </w:r>
      <w:del w:id="12" w:author="Chen Liao" w:date="2021-03-21T07:33:00Z">
        <w:r w:rsidR="00816FBF" w:rsidDel="00265F00">
          <w:rPr>
            <w:rFonts w:ascii="SimSun" w:hAnsi="SimSun" w:cs="Arial" w:hint="eastAsia"/>
            <w:bCs/>
            <w:sz w:val="24"/>
            <w:szCs w:val="24"/>
          </w:rPr>
          <w:delText>鉴</w:delText>
        </w:r>
      </w:del>
      <w:ins w:id="13" w:author="Chen Liao" w:date="2021-03-21T07:33:00Z">
        <w:r w:rsidR="00265F00">
          <w:rPr>
            <w:rFonts w:ascii="SimSun" w:hAnsi="SimSun" w:cs="Arial" w:hint="eastAsia"/>
            <w:bCs/>
            <w:sz w:val="24"/>
            <w:szCs w:val="24"/>
          </w:rPr>
          <w:t>推断</w:t>
        </w:r>
      </w:ins>
      <w:del w:id="14" w:author="Chen Liao" w:date="2021-03-21T07:33:00Z">
        <w:r w:rsidR="00816FBF" w:rsidDel="00265F00">
          <w:rPr>
            <w:rFonts w:ascii="SimSun" w:hAnsi="SimSun" w:cs="Arial" w:hint="eastAsia"/>
            <w:bCs/>
            <w:sz w:val="24"/>
            <w:szCs w:val="24"/>
          </w:rPr>
          <w:delText>定</w:delText>
        </w:r>
      </w:del>
      <w:ins w:id="15" w:author="Chen Liao" w:date="2021-03-21T07:33:00Z">
        <w:r w:rsidR="00265F00">
          <w:rPr>
            <w:rFonts w:ascii="SimSun" w:hAnsi="SimSun" w:cs="Arial" w:hint="eastAsia"/>
            <w:bCs/>
            <w:sz w:val="24"/>
            <w:szCs w:val="24"/>
          </w:rPr>
          <w:t>出</w:t>
        </w:r>
      </w:ins>
      <w:del w:id="16" w:author="Chen Liao" w:date="2021-03-21T07:33:00Z">
        <w:r w:rsidR="00816FBF" w:rsidDel="00265F00">
          <w:rPr>
            <w:rFonts w:ascii="SimSun" w:hAnsi="SimSun" w:cs="Arial" w:hint="eastAsia"/>
            <w:bCs/>
            <w:sz w:val="24"/>
            <w:szCs w:val="24"/>
          </w:rPr>
          <w:delText>到</w:delText>
        </w:r>
      </w:del>
      <w:r w:rsidR="00816FBF">
        <w:rPr>
          <w:rFonts w:ascii="SimSun" w:hAnsi="SimSun" w:cs="Arial" w:hint="eastAsia"/>
          <w:bCs/>
          <w:sz w:val="24"/>
          <w:szCs w:val="24"/>
        </w:rPr>
        <w:t>五种</w:t>
      </w:r>
      <w:r w:rsidR="00B50E39">
        <w:rPr>
          <w:rFonts w:ascii="SimSun" w:hAnsi="SimSun" w:cs="Arial" w:hint="eastAsia"/>
          <w:bCs/>
          <w:sz w:val="24"/>
          <w:szCs w:val="24"/>
        </w:rPr>
        <w:t>菊粉干预</w:t>
      </w:r>
      <w:r w:rsidR="001945D2">
        <w:rPr>
          <w:rFonts w:ascii="SimSun" w:hAnsi="SimSun" w:cs="Arial" w:hint="eastAsia"/>
          <w:bCs/>
          <w:sz w:val="24"/>
          <w:szCs w:val="24"/>
        </w:rPr>
        <w:t>后</w:t>
      </w:r>
      <w:r w:rsidR="00B50E39">
        <w:rPr>
          <w:rFonts w:ascii="SimSun" w:hAnsi="SimSun" w:cs="Arial" w:hint="eastAsia"/>
          <w:bCs/>
          <w:sz w:val="24"/>
          <w:szCs w:val="24"/>
        </w:rPr>
        <w:t>的应答</w:t>
      </w:r>
      <w:r w:rsidRPr="0074293E">
        <w:rPr>
          <w:rFonts w:ascii="SimSun" w:hAnsi="SimSun" w:cs="Arial" w:hint="eastAsia"/>
          <w:bCs/>
          <w:sz w:val="24"/>
          <w:szCs w:val="24"/>
        </w:rPr>
        <w:t>微生物（</w:t>
      </w:r>
      <w:r w:rsidR="001945D2">
        <w:rPr>
          <w:rFonts w:ascii="SimSun" w:hAnsi="SimSun" w:cs="Arial" w:hint="eastAsia"/>
          <w:bCs/>
          <w:sz w:val="24"/>
          <w:szCs w:val="24"/>
        </w:rPr>
        <w:t>主要</w:t>
      </w:r>
      <w:r w:rsidR="00632735">
        <w:rPr>
          <w:rFonts w:hint="eastAsia"/>
          <w:sz w:val="24"/>
          <w:szCs w:val="24"/>
          <w:shd w:val="clear" w:color="auto" w:fill="FFFFFF"/>
        </w:rPr>
        <w:t>为</w:t>
      </w:r>
      <w:r w:rsidRPr="0074293E">
        <w:rPr>
          <w:i/>
          <w:iCs/>
          <w:sz w:val="24"/>
          <w:szCs w:val="24"/>
          <w:shd w:val="clear" w:color="auto" w:fill="FFFFFF"/>
        </w:rPr>
        <w:t>Bacteroides acidifaciens</w:t>
      </w:r>
      <w:r w:rsidRPr="0074293E">
        <w:rPr>
          <w:rFonts w:hint="eastAsia"/>
          <w:sz w:val="24"/>
          <w:szCs w:val="24"/>
          <w:shd w:val="clear" w:color="auto" w:fill="FFFFFF"/>
        </w:rPr>
        <w:t>和</w:t>
      </w:r>
      <w:r w:rsidRPr="0074293E">
        <w:rPr>
          <w:i/>
          <w:iCs/>
          <w:sz w:val="24"/>
          <w:szCs w:val="24"/>
          <w:shd w:val="clear" w:color="auto" w:fill="FFFFFF"/>
        </w:rPr>
        <w:t>Muribaculaceae</w:t>
      </w:r>
      <w:r w:rsidRPr="0074293E">
        <w:rPr>
          <w:rFonts w:ascii="SimSun" w:hAnsi="SimSun" w:cs="Arial" w:hint="eastAsia"/>
          <w:bCs/>
          <w:sz w:val="24"/>
          <w:szCs w:val="24"/>
        </w:rPr>
        <w:t>），</w:t>
      </w:r>
      <w:r w:rsidR="004267B8">
        <w:rPr>
          <w:rFonts w:ascii="SimSun" w:hAnsi="SimSun" w:cs="Arial" w:hint="eastAsia"/>
          <w:bCs/>
          <w:sz w:val="24"/>
          <w:szCs w:val="24"/>
        </w:rPr>
        <w:t>其</w:t>
      </w:r>
      <w:r w:rsidRPr="0074293E">
        <w:rPr>
          <w:rFonts w:ascii="SimSun" w:hAnsi="SimSun" w:cs="Arial" w:hint="eastAsia"/>
          <w:bCs/>
          <w:sz w:val="24"/>
          <w:szCs w:val="24"/>
        </w:rPr>
        <w:t>应答变化受初始菌群影响，并且</w:t>
      </w:r>
      <w:ins w:id="17" w:author="Chen Liao" w:date="2021-03-21T07:42:00Z">
        <w:r w:rsidR="004602F7">
          <w:rPr>
            <w:rFonts w:ascii="SimSun" w:hAnsi="SimSun" w:cs="Arial" w:hint="eastAsia"/>
            <w:bCs/>
            <w:sz w:val="24"/>
            <w:szCs w:val="24"/>
          </w:rPr>
          <w:t>主导了</w:t>
        </w:r>
      </w:ins>
      <w:del w:id="18" w:author="Chen Liao" w:date="2021-03-21T07:42:00Z">
        <w:r w:rsidRPr="0074293E" w:rsidDel="004602F7">
          <w:rPr>
            <w:rFonts w:ascii="SimSun" w:hAnsi="SimSun" w:cs="Arial" w:hint="eastAsia"/>
            <w:bCs/>
            <w:sz w:val="24"/>
            <w:szCs w:val="24"/>
          </w:rPr>
          <w:delText>和</w:delText>
        </w:r>
      </w:del>
      <w:r w:rsidR="006369EB">
        <w:rPr>
          <w:rFonts w:ascii="SimSun" w:hAnsi="SimSun" w:cs="Arial" w:hint="eastAsia"/>
          <w:bCs/>
          <w:sz w:val="24"/>
          <w:szCs w:val="24"/>
        </w:rPr>
        <w:t>整个</w:t>
      </w:r>
      <w:r w:rsidRPr="0074293E">
        <w:rPr>
          <w:rFonts w:ascii="SimSun" w:hAnsi="SimSun" w:cs="Arial" w:hint="eastAsia"/>
          <w:bCs/>
          <w:sz w:val="24"/>
          <w:szCs w:val="24"/>
        </w:rPr>
        <w:t>菌群</w:t>
      </w:r>
      <w:r w:rsidR="006369EB">
        <w:rPr>
          <w:rFonts w:ascii="SimSun" w:hAnsi="SimSun" w:cs="Arial" w:hint="eastAsia"/>
          <w:bCs/>
          <w:sz w:val="24"/>
          <w:szCs w:val="24"/>
        </w:rPr>
        <w:t>的应答</w:t>
      </w:r>
      <w:del w:id="19" w:author="Chen Liao" w:date="2021-03-21T07:44:00Z">
        <w:r w:rsidR="006369EB" w:rsidDel="009A6790">
          <w:rPr>
            <w:rFonts w:ascii="SimSun" w:hAnsi="SimSun" w:cs="Arial" w:hint="eastAsia"/>
            <w:bCs/>
            <w:sz w:val="24"/>
            <w:szCs w:val="24"/>
          </w:rPr>
          <w:delText>变化</w:delText>
        </w:r>
        <w:r w:rsidRPr="0074293E" w:rsidDel="009A6790">
          <w:rPr>
            <w:rFonts w:ascii="SimSun" w:hAnsi="SimSun" w:cs="Arial" w:hint="eastAsia"/>
            <w:bCs/>
            <w:sz w:val="24"/>
            <w:szCs w:val="24"/>
          </w:rPr>
          <w:delText>紧密相关</w:delText>
        </w:r>
      </w:del>
      <w:r w:rsidRPr="0074293E">
        <w:rPr>
          <w:rFonts w:ascii="SimSun" w:hAnsi="SimSun" w:cs="Arial" w:hint="eastAsia"/>
          <w:bCs/>
          <w:sz w:val="24"/>
          <w:szCs w:val="24"/>
        </w:rPr>
        <w:t>，暗示</w:t>
      </w:r>
      <w:r w:rsidR="00460C12">
        <w:rPr>
          <w:rFonts w:ascii="SimSun" w:hAnsi="SimSun" w:cs="Arial" w:hint="eastAsia"/>
          <w:bCs/>
          <w:sz w:val="24"/>
          <w:szCs w:val="24"/>
        </w:rPr>
        <w:t>这些应答微生物</w:t>
      </w:r>
      <w:r w:rsidR="009C6CD6">
        <w:rPr>
          <w:rFonts w:ascii="SimSun" w:hAnsi="SimSun" w:cs="Arial" w:hint="eastAsia"/>
          <w:bCs/>
          <w:sz w:val="24"/>
          <w:szCs w:val="24"/>
        </w:rPr>
        <w:t>可能扮演了</w:t>
      </w:r>
      <w:r w:rsidR="00195EBB">
        <w:rPr>
          <w:rFonts w:ascii="SimSun" w:hAnsi="SimSun" w:cs="Arial" w:hint="eastAsia"/>
          <w:bCs/>
          <w:sz w:val="24"/>
          <w:szCs w:val="24"/>
        </w:rPr>
        <w:t>菊粉初级降解菌的角色</w:t>
      </w:r>
      <w:r w:rsidRPr="0074293E">
        <w:rPr>
          <w:rFonts w:ascii="SimSun" w:hAnsi="SimSun" w:cs="Arial" w:hint="eastAsia"/>
          <w:bCs/>
          <w:sz w:val="24"/>
          <w:szCs w:val="24"/>
        </w:rPr>
        <w:t>。</w:t>
      </w:r>
      <w:r w:rsidR="00DC3225">
        <w:rPr>
          <w:rFonts w:ascii="SimSun" w:hAnsi="SimSun" w:cs="Arial" w:hint="eastAsia"/>
          <w:bCs/>
          <w:sz w:val="24"/>
          <w:szCs w:val="24"/>
        </w:rPr>
        <w:t>通过</w:t>
      </w:r>
      <w:r w:rsidR="00190EED">
        <w:rPr>
          <w:rFonts w:ascii="SimSun" w:hAnsi="SimSun" w:cs="Arial" w:hint="eastAsia"/>
          <w:bCs/>
          <w:sz w:val="24"/>
          <w:szCs w:val="24"/>
        </w:rPr>
        <w:t>随机森林</w:t>
      </w:r>
      <w:r w:rsidR="008A0950">
        <w:rPr>
          <w:rFonts w:ascii="SimSun" w:hAnsi="SimSun" w:cs="Arial" w:hint="eastAsia"/>
          <w:bCs/>
          <w:sz w:val="24"/>
          <w:szCs w:val="24"/>
        </w:rPr>
        <w:t>等机器学习</w:t>
      </w:r>
      <w:r w:rsidR="00460C12">
        <w:rPr>
          <w:rFonts w:ascii="SimSun" w:hAnsi="SimSun" w:cs="Arial" w:hint="eastAsia"/>
          <w:bCs/>
          <w:sz w:val="24"/>
          <w:szCs w:val="24"/>
        </w:rPr>
        <w:t>的</w:t>
      </w:r>
      <w:r w:rsidR="008A0950">
        <w:rPr>
          <w:rFonts w:ascii="SimSun" w:hAnsi="SimSun" w:cs="Arial" w:hint="eastAsia"/>
          <w:bCs/>
          <w:sz w:val="24"/>
          <w:szCs w:val="24"/>
        </w:rPr>
        <w:t>方法分析发现</w:t>
      </w:r>
      <w:r w:rsidR="00611198">
        <w:rPr>
          <w:rFonts w:ascii="SimSun" w:hAnsi="SimSun" w:cs="Arial" w:hint="eastAsia"/>
          <w:bCs/>
          <w:sz w:val="24"/>
          <w:szCs w:val="24"/>
        </w:rPr>
        <w:t>，利用肠道菌群</w:t>
      </w:r>
      <w:r w:rsidR="008E0FF1">
        <w:rPr>
          <w:rFonts w:ascii="SimSun" w:hAnsi="SimSun" w:cs="Arial" w:hint="eastAsia"/>
          <w:bCs/>
          <w:sz w:val="24"/>
          <w:szCs w:val="24"/>
        </w:rPr>
        <w:t>数据无法对</w:t>
      </w:r>
      <w:r w:rsidR="00611198">
        <w:rPr>
          <w:rFonts w:ascii="SimSun" w:hAnsi="SimSun" w:cs="Arial" w:hint="eastAsia"/>
          <w:bCs/>
          <w:sz w:val="24"/>
          <w:szCs w:val="24"/>
        </w:rPr>
        <w:t>S</w:t>
      </w:r>
      <w:r w:rsidR="00611198">
        <w:rPr>
          <w:rFonts w:ascii="SimSun" w:hAnsi="SimSun" w:cs="Arial"/>
          <w:bCs/>
          <w:sz w:val="24"/>
          <w:szCs w:val="24"/>
        </w:rPr>
        <w:t>CFA</w:t>
      </w:r>
      <w:r w:rsidR="00611198">
        <w:rPr>
          <w:rFonts w:ascii="SimSun" w:hAnsi="SimSun" w:cs="Arial" w:hint="eastAsia"/>
          <w:bCs/>
          <w:sz w:val="24"/>
          <w:szCs w:val="24"/>
        </w:rPr>
        <w:t>s</w:t>
      </w:r>
      <w:r w:rsidR="008E0FF1">
        <w:rPr>
          <w:rFonts w:ascii="SimSun" w:hAnsi="SimSun" w:cs="Arial" w:hint="eastAsia"/>
          <w:bCs/>
          <w:sz w:val="24"/>
          <w:szCs w:val="24"/>
        </w:rPr>
        <w:t>做出</w:t>
      </w:r>
      <w:ins w:id="20" w:author="Chen Liao" w:date="2021-03-21T07:31:00Z">
        <w:r w:rsidR="00265F00">
          <w:rPr>
            <w:rFonts w:ascii="SimSun" w:hAnsi="SimSun" w:cs="Arial" w:hint="eastAsia"/>
            <w:bCs/>
            <w:sz w:val="24"/>
            <w:szCs w:val="24"/>
          </w:rPr>
          <w:t>稳定</w:t>
        </w:r>
      </w:ins>
      <w:del w:id="21" w:author="Chen Liao" w:date="2021-03-21T07:31:00Z">
        <w:r w:rsidR="008E0FF1" w:rsidDel="00265F00">
          <w:rPr>
            <w:rFonts w:ascii="SimSun" w:hAnsi="SimSun" w:cs="Arial" w:hint="eastAsia"/>
            <w:bCs/>
            <w:sz w:val="24"/>
            <w:szCs w:val="24"/>
          </w:rPr>
          <w:delText>较好</w:delText>
        </w:r>
      </w:del>
      <w:r w:rsidR="008E0FF1">
        <w:rPr>
          <w:rFonts w:ascii="SimSun" w:hAnsi="SimSun" w:cs="Arial" w:hint="eastAsia"/>
          <w:bCs/>
          <w:sz w:val="24"/>
          <w:szCs w:val="24"/>
        </w:rPr>
        <w:t>的预测</w:t>
      </w:r>
      <w:ins w:id="22" w:author="Chen Liao" w:date="2021-03-21T07:34:00Z">
        <w:r w:rsidR="00265F00">
          <w:rPr>
            <w:rFonts w:ascii="SimSun" w:hAnsi="SimSun" w:cs="Arial"/>
            <w:bCs/>
            <w:sz w:val="24"/>
            <w:szCs w:val="24"/>
          </w:rPr>
          <w:t>,</w:t>
        </w:r>
      </w:ins>
      <w:ins w:id="23" w:author="Chen Liao" w:date="2021-03-21T07:31:00Z">
        <w:r w:rsidR="00265F00">
          <w:rPr>
            <w:rFonts w:ascii="SimSun" w:hAnsi="SimSun" w:cs="Arial" w:hint="eastAsia"/>
            <w:bCs/>
            <w:sz w:val="24"/>
            <w:szCs w:val="24"/>
          </w:rPr>
          <w:t>并且预测的准确性依赖于小鼠个性化差异的程度</w:t>
        </w:r>
      </w:ins>
      <w:r w:rsidR="00190EED">
        <w:rPr>
          <w:rFonts w:ascii="SimSun" w:hAnsi="SimSun" w:cs="Arial" w:hint="eastAsia"/>
          <w:bCs/>
          <w:sz w:val="24"/>
          <w:szCs w:val="24"/>
        </w:rPr>
        <w:t>。</w:t>
      </w:r>
      <w:r w:rsidRPr="0074293E">
        <w:rPr>
          <w:rFonts w:ascii="SimSun" w:hAnsi="SimSun" w:cs="Arial" w:hint="eastAsia"/>
          <w:bCs/>
          <w:sz w:val="24"/>
          <w:szCs w:val="24"/>
        </w:rPr>
        <w:t>这项工作揭示了膳食纤维干预后肠道菌群应答的时间和初始菌群依赖性，暗示这可能成为个性化营养疗法的主要挑战。</w:t>
      </w:r>
    </w:p>
    <w:p w14:paraId="506A65D7" w14:textId="77777777" w:rsidR="009B2211" w:rsidRPr="008056B9" w:rsidRDefault="009B2211"/>
    <w:sectPr w:rsidR="009B2211" w:rsidRPr="00805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AA1B5" w14:textId="77777777" w:rsidR="00E003DD" w:rsidRDefault="00E003DD" w:rsidP="00FF194A">
      <w:r>
        <w:separator/>
      </w:r>
    </w:p>
  </w:endnote>
  <w:endnote w:type="continuationSeparator" w:id="0">
    <w:p w14:paraId="2725B1DD" w14:textId="77777777" w:rsidR="00E003DD" w:rsidRDefault="00E003DD" w:rsidP="00FF1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643E8" w14:textId="77777777" w:rsidR="00E003DD" w:rsidRDefault="00E003DD" w:rsidP="00FF194A">
      <w:r>
        <w:separator/>
      </w:r>
    </w:p>
  </w:footnote>
  <w:footnote w:type="continuationSeparator" w:id="0">
    <w:p w14:paraId="5BC8E0A7" w14:textId="77777777" w:rsidR="00E003DD" w:rsidRDefault="00E003DD" w:rsidP="00FF19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B9"/>
    <w:rsid w:val="000D07C0"/>
    <w:rsid w:val="00101EF0"/>
    <w:rsid w:val="0012453E"/>
    <w:rsid w:val="00190EED"/>
    <w:rsid w:val="001945D2"/>
    <w:rsid w:val="00195EBB"/>
    <w:rsid w:val="001D3D09"/>
    <w:rsid w:val="00205AE3"/>
    <w:rsid w:val="00216249"/>
    <w:rsid w:val="00265F00"/>
    <w:rsid w:val="002E7DCC"/>
    <w:rsid w:val="003514C8"/>
    <w:rsid w:val="00370729"/>
    <w:rsid w:val="004267B8"/>
    <w:rsid w:val="0044101E"/>
    <w:rsid w:val="00457685"/>
    <w:rsid w:val="004602F7"/>
    <w:rsid w:val="00460C12"/>
    <w:rsid w:val="00485E64"/>
    <w:rsid w:val="004C0B3B"/>
    <w:rsid w:val="0051212B"/>
    <w:rsid w:val="005B20EE"/>
    <w:rsid w:val="005E6E08"/>
    <w:rsid w:val="00611198"/>
    <w:rsid w:val="006122D0"/>
    <w:rsid w:val="00632735"/>
    <w:rsid w:val="00633151"/>
    <w:rsid w:val="006369EB"/>
    <w:rsid w:val="00660CAC"/>
    <w:rsid w:val="00665E7D"/>
    <w:rsid w:val="00665EEF"/>
    <w:rsid w:val="006D457C"/>
    <w:rsid w:val="00705BE8"/>
    <w:rsid w:val="00743464"/>
    <w:rsid w:val="00794E1B"/>
    <w:rsid w:val="007A1514"/>
    <w:rsid w:val="008056B9"/>
    <w:rsid w:val="00816FBF"/>
    <w:rsid w:val="008749A9"/>
    <w:rsid w:val="008A0950"/>
    <w:rsid w:val="008E0FF1"/>
    <w:rsid w:val="00993466"/>
    <w:rsid w:val="009A6790"/>
    <w:rsid w:val="009B2211"/>
    <w:rsid w:val="009C6CD6"/>
    <w:rsid w:val="00A453FC"/>
    <w:rsid w:val="00A611ED"/>
    <w:rsid w:val="00AB6386"/>
    <w:rsid w:val="00AD1E1A"/>
    <w:rsid w:val="00B33A67"/>
    <w:rsid w:val="00B50E39"/>
    <w:rsid w:val="00B62296"/>
    <w:rsid w:val="00B705ED"/>
    <w:rsid w:val="00B81ABA"/>
    <w:rsid w:val="00BA25DD"/>
    <w:rsid w:val="00BB047B"/>
    <w:rsid w:val="00C01698"/>
    <w:rsid w:val="00C853CE"/>
    <w:rsid w:val="00CC7929"/>
    <w:rsid w:val="00D46FD5"/>
    <w:rsid w:val="00D91576"/>
    <w:rsid w:val="00DC3225"/>
    <w:rsid w:val="00DC44C5"/>
    <w:rsid w:val="00DE2B43"/>
    <w:rsid w:val="00E003DD"/>
    <w:rsid w:val="00E36215"/>
    <w:rsid w:val="00EA2EE2"/>
    <w:rsid w:val="00EC1430"/>
    <w:rsid w:val="00F13A8B"/>
    <w:rsid w:val="00F82DEB"/>
    <w:rsid w:val="00F87F19"/>
    <w:rsid w:val="00FE2963"/>
    <w:rsid w:val="00FE6FEA"/>
    <w:rsid w:val="00FF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45DD0"/>
  <w15:chartTrackingRefBased/>
  <w15:docId w15:val="{DAB27E21-F35A-411D-84A0-FAD8CD32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B9"/>
    <w:pPr>
      <w:widowControl w:val="0"/>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9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F194A"/>
    <w:rPr>
      <w:rFonts w:ascii="Times New Roman" w:eastAsia="SimSun" w:hAnsi="Times New Roman" w:cs="Times New Roman"/>
      <w:sz w:val="18"/>
      <w:szCs w:val="18"/>
    </w:rPr>
  </w:style>
  <w:style w:type="paragraph" w:styleId="Footer">
    <w:name w:val="footer"/>
    <w:basedOn w:val="Normal"/>
    <w:link w:val="FooterChar"/>
    <w:uiPriority w:val="99"/>
    <w:unhideWhenUsed/>
    <w:rsid w:val="00FF194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F194A"/>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73603">
      <w:bodyDiv w:val="1"/>
      <w:marLeft w:val="0"/>
      <w:marRight w:val="0"/>
      <w:marTop w:val="0"/>
      <w:marBottom w:val="0"/>
      <w:divBdr>
        <w:top w:val="none" w:sz="0" w:space="0" w:color="auto"/>
        <w:left w:val="none" w:sz="0" w:space="0" w:color="auto"/>
        <w:bottom w:val="none" w:sz="0" w:space="0" w:color="auto"/>
        <w:right w:val="none" w:sz="0" w:space="0" w:color="auto"/>
      </w:divBdr>
    </w:div>
    <w:div w:id="154934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红宾</dc:creator>
  <cp:keywords/>
  <dc:description/>
  <cp:lastModifiedBy>Chen Liao</cp:lastModifiedBy>
  <cp:revision>5</cp:revision>
  <dcterms:created xsi:type="dcterms:W3CDTF">2021-03-21T11:24:00Z</dcterms:created>
  <dcterms:modified xsi:type="dcterms:W3CDTF">2021-03-21T11:44:00Z</dcterms:modified>
</cp:coreProperties>
</file>