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A3FE7" w14:textId="3F70197C" w:rsidR="002D4709" w:rsidRDefault="002D4709" w:rsidP="004779EC">
      <w:pPr>
        <w:rPr>
          <w:rFonts w:ascii="Times New Roman" w:hAnsi="Times New Roman" w:cs="Times New Roman"/>
          <w:b/>
          <w:bCs/>
          <w:color w:val="2A2A2A"/>
          <w:sz w:val="22"/>
          <w:shd w:val="clear" w:color="auto" w:fill="FFFFFF"/>
        </w:rPr>
      </w:pPr>
      <w:r>
        <w:rPr>
          <w:rFonts w:ascii="Times New Roman" w:hAnsi="Times New Roman" w:cs="Times New Roman" w:hint="eastAsia"/>
          <w:b/>
          <w:bCs/>
          <w:color w:val="2A2A2A"/>
          <w:sz w:val="22"/>
          <w:shd w:val="clear" w:color="auto" w:fill="FFFFFF"/>
        </w:rPr>
        <w:t>T</w:t>
      </w:r>
      <w:r>
        <w:rPr>
          <w:rFonts w:ascii="Times New Roman" w:hAnsi="Times New Roman" w:cs="Times New Roman"/>
          <w:b/>
          <w:bCs/>
          <w:color w:val="2A2A2A"/>
          <w:sz w:val="22"/>
          <w:shd w:val="clear" w:color="auto" w:fill="FFFFFF"/>
        </w:rPr>
        <w:t>itle</w:t>
      </w:r>
    </w:p>
    <w:p w14:paraId="30760895" w14:textId="7FF8F323" w:rsidR="004F6AE2" w:rsidRPr="004F6AE2" w:rsidRDefault="004F6AE2" w:rsidP="004F6AE2">
      <w:pPr>
        <w:widowControl/>
        <w:shd w:val="clear" w:color="auto" w:fill="FFFFFF"/>
        <w:spacing w:before="100" w:beforeAutospacing="1" w:after="100" w:afterAutospacing="1"/>
        <w:jc w:val="left"/>
        <w:outlineLvl w:val="0"/>
        <w:rPr>
          <w:ins w:id="0" w:author="戴 磊" w:date="2021-02-20T00:06:00Z"/>
          <w:rFonts w:ascii="Times New Roman" w:hAnsi="Times New Roman" w:cs="Times New Roman" w:hint="eastAsia"/>
          <w:color w:val="2A2A2A"/>
          <w:szCs w:val="21"/>
          <w:shd w:val="clear" w:color="auto" w:fill="FFFFFF"/>
          <w:rPrChange w:id="1" w:author="戴 磊" w:date="2021-02-20T00:07:00Z">
            <w:rPr>
              <w:ins w:id="2" w:author="戴 磊" w:date="2021-02-20T00:06:00Z"/>
              <w:rFonts w:ascii="Times New Roman" w:hAnsi="Times New Roman" w:cs="Times New Roman"/>
              <w:b/>
              <w:bCs/>
              <w:color w:val="2A2A2A"/>
              <w:szCs w:val="21"/>
              <w:shd w:val="clear" w:color="auto" w:fill="FFFFFF"/>
            </w:rPr>
          </w:rPrChange>
        </w:rPr>
        <w:pPrChange w:id="3" w:author="戴 磊" w:date="2021-02-20T00:06:00Z">
          <w:pPr/>
        </w:pPrChange>
      </w:pPr>
      <w:bookmarkStart w:id="4" w:name="_Hlk58232224"/>
      <w:ins w:id="5" w:author="戴 磊" w:date="2021-02-20T00:06:00Z">
        <w:r w:rsidRPr="004F6AE2">
          <w:rPr>
            <w:rFonts w:ascii="Times New Roman" w:hAnsi="Times New Roman" w:cs="Times New Roman"/>
            <w:color w:val="2A2A2A"/>
            <w:szCs w:val="21"/>
            <w:shd w:val="clear" w:color="auto" w:fill="FFFFFF"/>
            <w:rPrChange w:id="6" w:author="戴 磊" w:date="2021-02-20T00:07:00Z">
              <w:rPr>
                <w:rFonts w:ascii="Times New Roman" w:hAnsi="Times New Roman" w:cs="Times New Roman"/>
                <w:b/>
                <w:bCs/>
                <w:color w:val="2A2A2A"/>
                <w:szCs w:val="21"/>
                <w:shd w:val="clear" w:color="auto" w:fill="FFFFFF"/>
              </w:rPr>
            </w:rPrChange>
          </w:rPr>
          <w:t>Baseline microbiota composition modulates the dynamics of murine gut microbiota and SCFA metabolism in response to dietary fibers</w:t>
        </w:r>
      </w:ins>
    </w:p>
    <w:p w14:paraId="17F8B080" w14:textId="20D6DD33" w:rsidR="00C521A3" w:rsidRPr="004F6AE2" w:rsidRDefault="00AD1B79" w:rsidP="00C521A3">
      <w:pPr>
        <w:rPr>
          <w:rFonts w:ascii="Times New Roman" w:hAnsi="Times New Roman" w:cs="Times New Roman"/>
          <w:color w:val="2A2A2A"/>
          <w:szCs w:val="21"/>
          <w:shd w:val="clear" w:color="auto" w:fill="FFFFFF"/>
          <w:rPrChange w:id="7" w:author="戴 磊" w:date="2021-02-20T00:07:00Z">
            <w:rPr>
              <w:rFonts w:ascii="Times New Roman" w:hAnsi="Times New Roman" w:cs="Times New Roman"/>
              <w:b/>
              <w:bCs/>
              <w:color w:val="2A2A2A"/>
              <w:szCs w:val="21"/>
              <w:shd w:val="clear" w:color="auto" w:fill="FFFFFF"/>
            </w:rPr>
          </w:rPrChange>
        </w:rPr>
      </w:pPr>
      <w:ins w:id="8" w:author="戴 磊" w:date="2021-02-20T00:32:00Z">
        <w:r>
          <w:rPr>
            <w:rFonts w:ascii="Times New Roman" w:hAnsi="Times New Roman" w:cs="Times New Roman"/>
            <w:color w:val="2A2A2A"/>
            <w:szCs w:val="21"/>
            <w:shd w:val="clear" w:color="auto" w:fill="FFFFFF"/>
          </w:rPr>
          <w:t xml:space="preserve">Running title: </w:t>
        </w:r>
      </w:ins>
      <w:r w:rsidR="00C521A3" w:rsidRPr="004F6AE2">
        <w:rPr>
          <w:rFonts w:ascii="Times New Roman" w:hAnsi="Times New Roman" w:cs="Times New Roman"/>
          <w:color w:val="2A2A2A"/>
          <w:szCs w:val="21"/>
          <w:shd w:val="clear" w:color="auto" w:fill="FFFFFF"/>
          <w:rPrChange w:id="9" w:author="戴 磊" w:date="2021-02-20T00:07:00Z">
            <w:rPr>
              <w:rFonts w:ascii="Times New Roman" w:hAnsi="Times New Roman" w:cs="Times New Roman"/>
              <w:b/>
              <w:bCs/>
              <w:color w:val="2A2A2A"/>
              <w:szCs w:val="21"/>
              <w:shd w:val="clear" w:color="auto" w:fill="FFFFFF"/>
            </w:rPr>
          </w:rPrChange>
        </w:rPr>
        <w:t xml:space="preserve">Dietary fibers induce </w:t>
      </w:r>
      <w:commentRangeStart w:id="10"/>
      <w:r w:rsidR="00C521A3" w:rsidRPr="004F6AE2">
        <w:rPr>
          <w:rFonts w:ascii="Times New Roman" w:hAnsi="Times New Roman" w:cs="Times New Roman"/>
          <w:color w:val="2A2A2A"/>
          <w:szCs w:val="21"/>
          <w:shd w:val="clear" w:color="auto" w:fill="FFFFFF"/>
          <w:rPrChange w:id="11" w:author="戴 磊" w:date="2021-02-20T00:07:00Z">
            <w:rPr>
              <w:rFonts w:ascii="Times New Roman" w:hAnsi="Times New Roman" w:cs="Times New Roman"/>
              <w:b/>
              <w:bCs/>
              <w:color w:val="2A2A2A"/>
              <w:szCs w:val="21"/>
              <w:shd w:val="clear" w:color="auto" w:fill="FFFFFF"/>
            </w:rPr>
          </w:rPrChange>
        </w:rPr>
        <w:t>dynamical</w:t>
      </w:r>
      <w:ins w:id="12" w:author="戴 磊" w:date="2021-02-20T00:05:00Z">
        <w:r w:rsidR="004F6AE2" w:rsidRPr="004F6AE2">
          <w:rPr>
            <w:rFonts w:ascii="Times New Roman" w:hAnsi="Times New Roman" w:cs="Times New Roman"/>
            <w:color w:val="2A2A2A"/>
            <w:szCs w:val="21"/>
            <w:shd w:val="clear" w:color="auto" w:fill="FFFFFF"/>
            <w:rPrChange w:id="13" w:author="戴 磊" w:date="2021-02-20T00:07:00Z">
              <w:rPr>
                <w:rFonts w:ascii="Times New Roman" w:hAnsi="Times New Roman" w:cs="Times New Roman"/>
                <w:b/>
                <w:bCs/>
                <w:color w:val="2A2A2A"/>
                <w:szCs w:val="21"/>
                <w:shd w:val="clear" w:color="auto" w:fill="FFFFFF"/>
              </w:rPr>
            </w:rPrChange>
          </w:rPr>
          <w:t xml:space="preserve"> and baseline-dependent</w:t>
        </w:r>
      </w:ins>
      <w:commentRangeEnd w:id="10"/>
      <w:ins w:id="14" w:author="戴 磊" w:date="2021-02-20T00:27:00Z">
        <w:r w:rsidR="00927565">
          <w:rPr>
            <w:rStyle w:val="a3"/>
          </w:rPr>
          <w:commentReference w:id="10"/>
        </w:r>
      </w:ins>
      <w:r w:rsidR="00C521A3" w:rsidRPr="004F6AE2">
        <w:rPr>
          <w:rFonts w:ascii="Times New Roman" w:hAnsi="Times New Roman" w:cs="Times New Roman"/>
          <w:color w:val="2A2A2A"/>
          <w:szCs w:val="21"/>
          <w:shd w:val="clear" w:color="auto" w:fill="FFFFFF"/>
          <w:rPrChange w:id="15" w:author="戴 磊" w:date="2021-02-20T00:07:00Z">
            <w:rPr>
              <w:rFonts w:ascii="Times New Roman" w:hAnsi="Times New Roman" w:cs="Times New Roman"/>
              <w:b/>
              <w:bCs/>
              <w:color w:val="2A2A2A"/>
              <w:szCs w:val="21"/>
              <w:shd w:val="clear" w:color="auto" w:fill="FFFFFF"/>
            </w:rPr>
          </w:rPrChange>
        </w:rPr>
        <w:t xml:space="preserve"> </w:t>
      </w:r>
      <w:del w:id="16" w:author="戴 磊" w:date="2021-02-20T00:00:00Z">
        <w:r w:rsidR="00C521A3" w:rsidRPr="004F6AE2" w:rsidDel="00F10AC1">
          <w:rPr>
            <w:rFonts w:ascii="Times New Roman" w:hAnsi="Times New Roman" w:cs="Times New Roman"/>
            <w:color w:val="2A2A2A"/>
            <w:szCs w:val="21"/>
            <w:shd w:val="clear" w:color="auto" w:fill="FFFFFF"/>
            <w:rPrChange w:id="17" w:author="戴 磊" w:date="2021-02-20T00:07:00Z">
              <w:rPr>
                <w:rFonts w:ascii="Times New Roman" w:hAnsi="Times New Roman" w:cs="Times New Roman"/>
                <w:b/>
                <w:bCs/>
                <w:color w:val="2A2A2A"/>
                <w:szCs w:val="21"/>
                <w:shd w:val="clear" w:color="auto" w:fill="FFFFFF"/>
              </w:rPr>
            </w:rPrChange>
          </w:rPr>
          <w:delText xml:space="preserve">and </w:delText>
        </w:r>
        <w:r w:rsidR="00900A25" w:rsidRPr="004F6AE2" w:rsidDel="00F10AC1">
          <w:rPr>
            <w:rFonts w:ascii="Times New Roman" w:hAnsi="Times New Roman" w:cs="Times New Roman"/>
            <w:color w:val="2A2A2A"/>
            <w:szCs w:val="21"/>
            <w:shd w:val="clear" w:color="auto" w:fill="FFFFFF"/>
            <w:rPrChange w:id="18" w:author="戴 磊" w:date="2021-02-20T00:07:00Z">
              <w:rPr>
                <w:rFonts w:ascii="Times New Roman" w:hAnsi="Times New Roman" w:cs="Times New Roman"/>
                <w:b/>
                <w:bCs/>
                <w:color w:val="2A2A2A"/>
                <w:szCs w:val="21"/>
                <w:shd w:val="clear" w:color="auto" w:fill="FFFFFF"/>
              </w:rPr>
            </w:rPrChange>
          </w:rPr>
          <w:delText>baseline-dependent</w:delText>
        </w:r>
        <w:r w:rsidR="00C521A3" w:rsidRPr="004F6AE2" w:rsidDel="00F10AC1">
          <w:rPr>
            <w:rFonts w:ascii="Times New Roman" w:hAnsi="Times New Roman" w:cs="Times New Roman"/>
            <w:color w:val="2A2A2A"/>
            <w:szCs w:val="21"/>
            <w:shd w:val="clear" w:color="auto" w:fill="FFFFFF"/>
            <w:rPrChange w:id="19" w:author="戴 磊" w:date="2021-02-20T00:07:00Z">
              <w:rPr>
                <w:rFonts w:ascii="Times New Roman" w:hAnsi="Times New Roman" w:cs="Times New Roman"/>
                <w:b/>
                <w:bCs/>
                <w:color w:val="2A2A2A"/>
                <w:szCs w:val="21"/>
                <w:shd w:val="clear" w:color="auto" w:fill="FFFFFF"/>
              </w:rPr>
            </w:rPrChange>
          </w:rPr>
          <w:delText xml:space="preserve"> </w:delText>
        </w:r>
      </w:del>
      <w:r w:rsidR="00C521A3" w:rsidRPr="004F6AE2">
        <w:rPr>
          <w:rFonts w:ascii="Times New Roman" w:hAnsi="Times New Roman" w:cs="Times New Roman"/>
          <w:color w:val="2A2A2A"/>
          <w:szCs w:val="21"/>
          <w:shd w:val="clear" w:color="auto" w:fill="FFFFFF"/>
          <w:rPrChange w:id="20" w:author="戴 磊" w:date="2021-02-20T00:07:00Z">
            <w:rPr>
              <w:rFonts w:ascii="Times New Roman" w:hAnsi="Times New Roman" w:cs="Times New Roman"/>
              <w:b/>
              <w:bCs/>
              <w:color w:val="2A2A2A"/>
              <w:szCs w:val="21"/>
              <w:shd w:val="clear" w:color="auto" w:fill="FFFFFF"/>
            </w:rPr>
          </w:rPrChange>
        </w:rPr>
        <w:t>response in m</w:t>
      </w:r>
      <w:r w:rsidR="00900A25" w:rsidRPr="004F6AE2">
        <w:rPr>
          <w:rFonts w:ascii="Times New Roman" w:hAnsi="Times New Roman" w:cs="Times New Roman"/>
          <w:color w:val="2A2A2A"/>
          <w:szCs w:val="21"/>
          <w:shd w:val="clear" w:color="auto" w:fill="FFFFFF"/>
          <w:rPrChange w:id="21" w:author="戴 磊" w:date="2021-02-20T00:07:00Z">
            <w:rPr>
              <w:rFonts w:ascii="Times New Roman" w:hAnsi="Times New Roman" w:cs="Times New Roman"/>
              <w:b/>
              <w:bCs/>
              <w:color w:val="2A2A2A"/>
              <w:szCs w:val="21"/>
              <w:shd w:val="clear" w:color="auto" w:fill="FFFFFF"/>
            </w:rPr>
          </w:rPrChange>
        </w:rPr>
        <w:t>urine</w:t>
      </w:r>
      <w:r w:rsidR="00C521A3" w:rsidRPr="004F6AE2">
        <w:rPr>
          <w:rFonts w:ascii="Times New Roman" w:hAnsi="Times New Roman" w:cs="Times New Roman"/>
          <w:color w:val="2A2A2A"/>
          <w:szCs w:val="21"/>
          <w:shd w:val="clear" w:color="auto" w:fill="FFFFFF"/>
          <w:rPrChange w:id="22" w:author="戴 磊" w:date="2021-02-20T00:07:00Z">
            <w:rPr>
              <w:rFonts w:ascii="Times New Roman" w:hAnsi="Times New Roman" w:cs="Times New Roman"/>
              <w:b/>
              <w:bCs/>
              <w:color w:val="2A2A2A"/>
              <w:szCs w:val="21"/>
              <w:shd w:val="clear" w:color="auto" w:fill="FFFFFF"/>
            </w:rPr>
          </w:rPrChange>
        </w:rPr>
        <w:t xml:space="preserve"> gut microbiota and short-chain fatty acids production</w:t>
      </w:r>
      <w:ins w:id="23" w:author="戴 磊" w:date="2021-02-20T00:00:00Z">
        <w:r w:rsidR="00F10AC1" w:rsidRPr="004F6AE2">
          <w:rPr>
            <w:rFonts w:ascii="Times New Roman" w:hAnsi="Times New Roman" w:cs="Times New Roman"/>
            <w:color w:val="2A2A2A"/>
            <w:szCs w:val="21"/>
            <w:shd w:val="clear" w:color="auto" w:fill="FFFFFF"/>
            <w:rPrChange w:id="24" w:author="戴 磊" w:date="2021-02-20T00:07:00Z">
              <w:rPr>
                <w:rFonts w:ascii="Times New Roman" w:hAnsi="Times New Roman" w:cs="Times New Roman"/>
                <w:b/>
                <w:bCs/>
                <w:color w:val="2A2A2A"/>
                <w:szCs w:val="21"/>
                <w:shd w:val="clear" w:color="auto" w:fill="FFFFFF"/>
              </w:rPr>
            </w:rPrChange>
          </w:rPr>
          <w:t xml:space="preserve"> </w:t>
        </w:r>
      </w:ins>
    </w:p>
    <w:bookmarkEnd w:id="4"/>
    <w:p w14:paraId="304CD4E9" w14:textId="0E90CC3C" w:rsidR="00C521A3" w:rsidRPr="00F10AC1" w:rsidRDefault="00C521A3" w:rsidP="004779EC">
      <w:pPr>
        <w:rPr>
          <w:rFonts w:ascii="Times New Roman" w:hAnsi="Times New Roman" w:cs="Times New Roman"/>
          <w:b/>
          <w:bCs/>
          <w:color w:val="2A2A2A"/>
          <w:sz w:val="22"/>
          <w:shd w:val="clear" w:color="auto" w:fill="FFFFFF"/>
          <w:rPrChange w:id="25" w:author="戴 磊" w:date="2021-02-20T00:01:00Z">
            <w:rPr>
              <w:rFonts w:ascii="Times New Roman" w:hAnsi="Times New Roman" w:cs="Times New Roman"/>
              <w:b/>
              <w:bCs/>
              <w:color w:val="2A2A2A"/>
              <w:sz w:val="22"/>
              <w:shd w:val="clear" w:color="auto" w:fill="FFFFFF"/>
            </w:rPr>
          </w:rPrChange>
        </w:rPr>
      </w:pPr>
    </w:p>
    <w:p w14:paraId="33CA30C4" w14:textId="400D89DD" w:rsidR="00C521A3" w:rsidRDefault="00C521A3" w:rsidP="00C521A3">
      <w:pPr>
        <w:pStyle w:val="paragraph"/>
        <w:rPr>
          <w:rFonts w:ascii="Times New Roman" w:hAnsi="Times New Roman" w:cs="Times New Roman"/>
          <w:b/>
          <w:bCs/>
          <w:color w:val="2A2A2A"/>
          <w:sz w:val="22"/>
          <w:szCs w:val="22"/>
          <w:shd w:val="clear" w:color="auto" w:fill="FFFFFF"/>
        </w:rPr>
      </w:pPr>
      <w:del w:id="26" w:author="戴 磊" w:date="2021-02-19T23:57:00Z">
        <w:r w:rsidRPr="00912E8E" w:rsidDel="009F6CBA">
          <w:rPr>
            <w:rFonts w:ascii="Times New Roman" w:hAnsi="Times New Roman" w:cs="Times New Roman"/>
            <w:b/>
            <w:bCs/>
            <w:color w:val="2A2A2A"/>
            <w:sz w:val="22"/>
            <w:szCs w:val="22"/>
            <w:shd w:val="clear" w:color="auto" w:fill="FFFFFF"/>
          </w:rPr>
          <w:delText>Chen Liao</w:delText>
        </w:r>
      </w:del>
      <w:bookmarkStart w:id="27" w:name="OLE_LINK25"/>
      <w:bookmarkStart w:id="28" w:name="OLE_LINK26"/>
      <w:ins w:id="29" w:author="戴 磊" w:date="2021-02-19T23:57:00Z">
        <w:r w:rsidR="009F6CBA">
          <w:rPr>
            <w:rFonts w:ascii="Times New Roman" w:hAnsi="Times New Roman" w:cs="Times New Roman"/>
            <w:b/>
            <w:bCs/>
            <w:color w:val="2A2A2A"/>
            <w:sz w:val="22"/>
            <w:szCs w:val="22"/>
            <w:shd w:val="clear" w:color="auto" w:fill="FFFFFF"/>
          </w:rPr>
          <w:t xml:space="preserve">Abstract </w:t>
        </w:r>
      </w:ins>
      <w:ins w:id="30" w:author="戴 磊" w:date="2021-02-19T23:58:00Z">
        <w:r w:rsidR="009F6CBA">
          <w:rPr>
            <w:rFonts w:ascii="Times New Roman" w:hAnsi="Times New Roman" w:cs="Times New Roman"/>
            <w:b/>
            <w:bCs/>
            <w:color w:val="2A2A2A"/>
            <w:sz w:val="22"/>
            <w:szCs w:val="22"/>
            <w:shd w:val="clear" w:color="auto" w:fill="FFFFFF"/>
          </w:rPr>
          <w:t>(Chen Liao)</w:t>
        </w:r>
      </w:ins>
    </w:p>
    <w:p w14:paraId="6EBDB028" w14:textId="3A0ADE6F" w:rsidR="00C521A3" w:rsidRPr="000F0714" w:rsidRDefault="009F6CBA" w:rsidP="00C521A3">
      <w:pPr>
        <w:pStyle w:val="paragraph"/>
        <w:jc w:val="both"/>
        <w:rPr>
          <w:rFonts w:ascii="Times New Roman" w:hAnsi="Times New Roman" w:cs="Times New Roman"/>
          <w:color w:val="2A2A2A"/>
          <w:sz w:val="22"/>
          <w:szCs w:val="22"/>
          <w:shd w:val="clear" w:color="auto" w:fill="FFFFFF"/>
        </w:rPr>
      </w:pPr>
      <w:ins w:id="31" w:author="戴 磊" w:date="2021-02-19T23:54:00Z">
        <w:r w:rsidRPr="00912E8E">
          <w:rPr>
            <w:rFonts w:ascii="Times New Roman" w:hAnsi="Times New Roman" w:cs="Times New Roman"/>
            <w:sz w:val="22"/>
            <w:shd w:val="clear" w:color="auto" w:fill="FFFFFF"/>
          </w:rPr>
          <w:t>Dietary fibers are commonly used as an intervention of gut microbio</w:t>
        </w:r>
        <w:r>
          <w:rPr>
            <w:rFonts w:ascii="Times New Roman" w:hAnsi="Times New Roman" w:cs="Times New Roman"/>
            <w:sz w:val="22"/>
            <w:shd w:val="clear" w:color="auto" w:fill="FFFFFF"/>
          </w:rPr>
          <w:t>ta</w:t>
        </w:r>
        <w:r w:rsidRPr="00912E8E">
          <w:rPr>
            <w:rFonts w:ascii="Times New Roman" w:hAnsi="Times New Roman" w:cs="Times New Roman"/>
            <w:sz w:val="22"/>
            <w:shd w:val="clear" w:color="auto" w:fill="FFFFFF"/>
          </w:rPr>
          <w:t xml:space="preserve"> to promote the production of short-chain fatty acids (SCFA), which are important for host health.</w:t>
        </w:r>
        <w:r w:rsidRPr="00912E8E">
          <w:rPr>
            <w:rFonts w:ascii="Times New Roman" w:hAnsi="Times New Roman" w:cs="Times New Roman" w:hint="eastAsia"/>
            <w:sz w:val="22"/>
            <w:shd w:val="clear" w:color="auto" w:fill="FFFFFF"/>
          </w:rPr>
          <w:t xml:space="preserve"> </w:t>
        </w:r>
      </w:ins>
      <w:commentRangeStart w:id="32"/>
      <w:del w:id="33" w:author="戴 磊" w:date="2021-02-19T23:54:00Z">
        <w:r w:rsidR="00C521A3" w:rsidRPr="009F6CBA" w:rsidDel="009F6CBA">
          <w:rPr>
            <w:rFonts w:ascii="Times New Roman" w:hAnsi="Times New Roman" w:cs="Times New Roman"/>
            <w:color w:val="2A2A2A"/>
            <w:sz w:val="22"/>
            <w:szCs w:val="22"/>
            <w:highlight w:val="yellow"/>
            <w:shd w:val="clear" w:color="auto" w:fill="FFFFFF"/>
            <w:rPrChange w:id="34" w:author="戴 磊" w:date="2021-02-19T23:55:00Z">
              <w:rPr>
                <w:rFonts w:ascii="Times New Roman" w:hAnsi="Times New Roman" w:cs="Times New Roman"/>
                <w:color w:val="2A2A2A"/>
                <w:sz w:val="22"/>
                <w:szCs w:val="22"/>
                <w:shd w:val="clear" w:color="auto" w:fill="FFFFFF"/>
              </w:rPr>
            </w:rPrChange>
          </w:rPr>
          <w:delText xml:space="preserve">Dietary fiber interventions benefit </w:delText>
        </w:r>
      </w:del>
      <w:del w:id="35" w:author="戴 磊" w:date="2021-02-19T23:53:00Z">
        <w:r w:rsidR="00C521A3" w:rsidRPr="009F6CBA" w:rsidDel="009F6CBA">
          <w:rPr>
            <w:rFonts w:ascii="Times New Roman" w:hAnsi="Times New Roman" w:cs="Times New Roman"/>
            <w:color w:val="2A2A2A"/>
            <w:sz w:val="22"/>
            <w:szCs w:val="22"/>
            <w:highlight w:val="yellow"/>
            <w:shd w:val="clear" w:color="auto" w:fill="FFFFFF"/>
            <w:rPrChange w:id="36" w:author="戴 磊" w:date="2021-02-19T23:55:00Z">
              <w:rPr>
                <w:rFonts w:ascii="Times New Roman" w:hAnsi="Times New Roman" w:cs="Times New Roman"/>
                <w:color w:val="2A2A2A"/>
                <w:sz w:val="22"/>
                <w:szCs w:val="22"/>
                <w:shd w:val="clear" w:color="auto" w:fill="FFFFFF"/>
              </w:rPr>
            </w:rPrChange>
          </w:rPr>
          <w:delText xml:space="preserve">human </w:delText>
        </w:r>
      </w:del>
      <w:del w:id="37" w:author="戴 磊" w:date="2021-02-19T23:54:00Z">
        <w:r w:rsidR="00C521A3" w:rsidRPr="009F6CBA" w:rsidDel="009F6CBA">
          <w:rPr>
            <w:rFonts w:ascii="Times New Roman" w:hAnsi="Times New Roman" w:cs="Times New Roman"/>
            <w:color w:val="2A2A2A"/>
            <w:sz w:val="22"/>
            <w:szCs w:val="22"/>
            <w:highlight w:val="yellow"/>
            <w:shd w:val="clear" w:color="auto" w:fill="FFFFFF"/>
            <w:rPrChange w:id="38" w:author="戴 磊" w:date="2021-02-19T23:55:00Z">
              <w:rPr>
                <w:rFonts w:ascii="Times New Roman" w:hAnsi="Times New Roman" w:cs="Times New Roman"/>
                <w:color w:val="2A2A2A"/>
                <w:sz w:val="22"/>
                <w:szCs w:val="22"/>
                <w:shd w:val="clear" w:color="auto" w:fill="FFFFFF"/>
              </w:rPr>
            </w:rPrChange>
          </w:rPr>
          <w:delText xml:space="preserve">health by promoting </w:delText>
        </w:r>
      </w:del>
      <w:del w:id="39" w:author="戴 磊" w:date="2021-02-19T23:53:00Z">
        <w:r w:rsidR="00C521A3" w:rsidRPr="009F6CBA" w:rsidDel="009F6CBA">
          <w:rPr>
            <w:rFonts w:ascii="Times New Roman" w:hAnsi="Times New Roman" w:cs="Times New Roman"/>
            <w:color w:val="2A2A2A"/>
            <w:sz w:val="22"/>
            <w:szCs w:val="22"/>
            <w:highlight w:val="yellow"/>
            <w:shd w:val="clear" w:color="auto" w:fill="FFFFFF"/>
            <w:rPrChange w:id="40" w:author="戴 磊" w:date="2021-02-19T23:55:00Z">
              <w:rPr>
                <w:rFonts w:ascii="Times New Roman" w:hAnsi="Times New Roman" w:cs="Times New Roman"/>
                <w:color w:val="2A2A2A"/>
                <w:sz w:val="22"/>
                <w:szCs w:val="22"/>
                <w:shd w:val="clear" w:color="auto" w:fill="FFFFFF"/>
              </w:rPr>
            </w:rPrChange>
          </w:rPr>
          <w:delText xml:space="preserve">secretion </w:delText>
        </w:r>
      </w:del>
      <w:del w:id="41" w:author="戴 磊" w:date="2021-02-19T23:54:00Z">
        <w:r w:rsidR="00C521A3" w:rsidRPr="009F6CBA" w:rsidDel="009F6CBA">
          <w:rPr>
            <w:rFonts w:ascii="Times New Roman" w:hAnsi="Times New Roman" w:cs="Times New Roman"/>
            <w:color w:val="2A2A2A"/>
            <w:sz w:val="22"/>
            <w:szCs w:val="22"/>
            <w:highlight w:val="yellow"/>
            <w:shd w:val="clear" w:color="auto" w:fill="FFFFFF"/>
            <w:rPrChange w:id="42" w:author="戴 磊" w:date="2021-02-19T23:55:00Z">
              <w:rPr>
                <w:rFonts w:ascii="Times New Roman" w:hAnsi="Times New Roman" w:cs="Times New Roman"/>
                <w:color w:val="2A2A2A"/>
                <w:sz w:val="22"/>
                <w:szCs w:val="22"/>
                <w:shd w:val="clear" w:color="auto" w:fill="FFFFFF"/>
              </w:rPr>
            </w:rPrChange>
          </w:rPr>
          <w:delText xml:space="preserve">of </w:delText>
        </w:r>
        <w:r w:rsidR="00C521A3" w:rsidRPr="009F6CBA" w:rsidDel="009F6CBA">
          <w:rPr>
            <w:rFonts w:ascii="Times New Roman" w:hAnsi="Times New Roman" w:cs="Times New Roman" w:hint="eastAsia"/>
            <w:color w:val="2A2A2A"/>
            <w:sz w:val="22"/>
            <w:szCs w:val="22"/>
            <w:highlight w:val="yellow"/>
            <w:shd w:val="clear" w:color="auto" w:fill="FFFFFF"/>
            <w:rPrChange w:id="43" w:author="戴 磊" w:date="2021-02-19T23:55:00Z">
              <w:rPr>
                <w:rFonts w:ascii="Times New Roman" w:hAnsi="Times New Roman" w:cs="Times New Roman" w:hint="eastAsia"/>
                <w:color w:val="2A2A2A"/>
                <w:sz w:val="22"/>
                <w:szCs w:val="22"/>
                <w:shd w:val="clear" w:color="auto" w:fill="FFFFFF"/>
              </w:rPr>
            </w:rPrChange>
          </w:rPr>
          <w:delText>gut</w:delText>
        </w:r>
        <w:r w:rsidR="00C521A3" w:rsidRPr="009F6CBA" w:rsidDel="009F6CBA">
          <w:rPr>
            <w:rFonts w:ascii="Times New Roman" w:hAnsi="Times New Roman" w:cs="Times New Roman"/>
            <w:color w:val="2A2A2A"/>
            <w:sz w:val="22"/>
            <w:szCs w:val="22"/>
            <w:highlight w:val="yellow"/>
            <w:shd w:val="clear" w:color="auto" w:fill="FFFFFF"/>
            <w:rPrChange w:id="44" w:author="戴 磊" w:date="2021-02-19T23:55:00Z">
              <w:rPr>
                <w:rFonts w:ascii="Times New Roman" w:hAnsi="Times New Roman" w:cs="Times New Roman"/>
                <w:color w:val="2A2A2A"/>
                <w:sz w:val="22"/>
                <w:szCs w:val="22"/>
                <w:shd w:val="clear" w:color="auto" w:fill="FFFFFF"/>
              </w:rPr>
            </w:rPrChange>
          </w:rPr>
          <w:delText xml:space="preserve">-microbiome-derived metabolites such as short-chain fatty acids (SCFA), </w:delText>
        </w:r>
      </w:del>
      <w:ins w:id="45" w:author="戴 磊" w:date="2021-02-19T23:54:00Z">
        <w:r w:rsidRPr="009F6CBA">
          <w:rPr>
            <w:rFonts w:ascii="Times New Roman" w:hAnsi="Times New Roman" w:cs="Times New Roman"/>
            <w:color w:val="2A2A2A"/>
            <w:sz w:val="22"/>
            <w:szCs w:val="22"/>
            <w:highlight w:val="yellow"/>
            <w:shd w:val="clear" w:color="auto" w:fill="FFFFFF"/>
            <w:rPrChange w:id="46" w:author="戴 磊" w:date="2021-02-19T23:55:00Z">
              <w:rPr>
                <w:rFonts w:ascii="Times New Roman" w:hAnsi="Times New Roman" w:cs="Times New Roman"/>
                <w:color w:val="2A2A2A"/>
                <w:sz w:val="22"/>
                <w:szCs w:val="22"/>
                <w:shd w:val="clear" w:color="auto" w:fill="FFFFFF"/>
              </w:rPr>
            </w:rPrChange>
          </w:rPr>
          <w:t xml:space="preserve">The </w:t>
        </w:r>
      </w:ins>
      <w:del w:id="47" w:author="戴 磊" w:date="2021-02-19T23:54:00Z">
        <w:r w:rsidR="00C521A3" w:rsidRPr="009F6CBA" w:rsidDel="009F6CBA">
          <w:rPr>
            <w:rFonts w:ascii="Times New Roman" w:hAnsi="Times New Roman" w:cs="Times New Roman"/>
            <w:color w:val="2A2A2A"/>
            <w:sz w:val="22"/>
            <w:szCs w:val="22"/>
            <w:highlight w:val="yellow"/>
            <w:shd w:val="clear" w:color="auto" w:fill="FFFFFF"/>
            <w:rPrChange w:id="48" w:author="戴 磊" w:date="2021-02-19T23:55:00Z">
              <w:rPr>
                <w:rFonts w:ascii="Times New Roman" w:hAnsi="Times New Roman" w:cs="Times New Roman"/>
                <w:color w:val="2A2A2A"/>
                <w:sz w:val="22"/>
                <w:szCs w:val="22"/>
                <w:shd w:val="clear" w:color="auto" w:fill="FFFFFF"/>
              </w:rPr>
            </w:rPrChange>
          </w:rPr>
          <w:delText xml:space="preserve">but </w:delText>
        </w:r>
      </w:del>
      <w:r w:rsidR="00C521A3" w:rsidRPr="009F6CBA">
        <w:rPr>
          <w:rFonts w:ascii="Times New Roman" w:hAnsi="Times New Roman" w:cs="Times New Roman"/>
          <w:color w:val="2A2A2A"/>
          <w:sz w:val="22"/>
          <w:szCs w:val="22"/>
          <w:highlight w:val="yellow"/>
          <w:shd w:val="clear" w:color="auto" w:fill="FFFFFF"/>
          <w:rPrChange w:id="49" w:author="戴 磊" w:date="2021-02-19T23:55:00Z">
            <w:rPr>
              <w:rFonts w:ascii="Times New Roman" w:hAnsi="Times New Roman" w:cs="Times New Roman"/>
              <w:color w:val="2A2A2A"/>
              <w:sz w:val="22"/>
              <w:szCs w:val="22"/>
              <w:shd w:val="clear" w:color="auto" w:fill="FFFFFF"/>
            </w:rPr>
          </w:rPrChange>
        </w:rPr>
        <w:t>underlying processes are poorly understood due to the systems, dynamic, and individualized nature of microbiome metabolism.</w:t>
      </w:r>
      <w:r w:rsidR="00C521A3" w:rsidRPr="00912E8E">
        <w:rPr>
          <w:rFonts w:ascii="Times New Roman" w:hAnsi="Times New Roman" w:cs="Times New Roman"/>
          <w:color w:val="2A2A2A"/>
          <w:sz w:val="22"/>
          <w:szCs w:val="22"/>
          <w:shd w:val="clear" w:color="auto" w:fill="FFFFFF"/>
        </w:rPr>
        <w:t xml:space="preserve"> </w:t>
      </w:r>
      <w:commentRangeEnd w:id="32"/>
      <w:r w:rsidR="00F10AC1">
        <w:rPr>
          <w:rStyle w:val="a3"/>
          <w:rFonts w:asciiTheme="minorHAnsi" w:eastAsiaTheme="minorEastAsia" w:hAnsiTheme="minorHAnsi" w:cstheme="minorBidi"/>
          <w:kern w:val="2"/>
        </w:rPr>
        <w:commentReference w:id="32"/>
      </w:r>
      <w:r w:rsidR="00C521A3">
        <w:rPr>
          <w:rFonts w:ascii="Times New Roman" w:hAnsi="Times New Roman" w:cs="Times New Roman"/>
          <w:color w:val="2A2A2A"/>
          <w:sz w:val="22"/>
          <w:szCs w:val="22"/>
          <w:shd w:val="clear" w:color="auto" w:fill="FFFFFF"/>
        </w:rPr>
        <w:t>To address the challenge, w</w:t>
      </w:r>
      <w:r w:rsidR="00C521A3" w:rsidRPr="00912E8E">
        <w:rPr>
          <w:rFonts w:ascii="Times New Roman" w:hAnsi="Times New Roman" w:cs="Times New Roman"/>
          <w:color w:val="2A2A2A"/>
          <w:sz w:val="22"/>
          <w:szCs w:val="22"/>
          <w:shd w:val="clear" w:color="auto" w:fill="FFFFFF"/>
        </w:rPr>
        <w:t xml:space="preserve">e </w:t>
      </w:r>
      <w:r w:rsidR="00C521A3">
        <w:rPr>
          <w:rFonts w:ascii="Times New Roman" w:hAnsi="Times New Roman" w:cs="Times New Roman"/>
          <w:color w:val="2A2A2A"/>
          <w:sz w:val="22"/>
          <w:szCs w:val="22"/>
          <w:shd w:val="clear" w:color="auto" w:fill="FFFFFF"/>
        </w:rPr>
        <w:t>performed longitudinal analysis of</w:t>
      </w:r>
      <w:r w:rsidR="00C521A3" w:rsidRPr="00912E8E">
        <w:rPr>
          <w:rFonts w:ascii="Times New Roman" w:hAnsi="Times New Roman" w:cs="Times New Roman"/>
          <w:color w:val="2A2A2A"/>
          <w:sz w:val="22"/>
          <w:szCs w:val="22"/>
          <w:shd w:val="clear" w:color="auto" w:fill="FFFFFF"/>
        </w:rPr>
        <w:t xml:space="preserve"> </w:t>
      </w:r>
      <w:r w:rsidR="00C521A3">
        <w:rPr>
          <w:rFonts w:ascii="Times New Roman" w:hAnsi="Times New Roman" w:cs="Times New Roman"/>
          <w:color w:val="2A2A2A"/>
          <w:sz w:val="22"/>
          <w:szCs w:val="22"/>
          <w:shd w:val="clear" w:color="auto" w:fill="FFFFFF"/>
        </w:rPr>
        <w:t xml:space="preserve">quantitative </w:t>
      </w:r>
      <w:r w:rsidR="00C521A3" w:rsidRPr="00912E8E">
        <w:rPr>
          <w:rFonts w:ascii="Times New Roman" w:hAnsi="Times New Roman" w:cs="Times New Roman"/>
          <w:color w:val="2A2A2A"/>
          <w:sz w:val="22"/>
          <w:szCs w:val="22"/>
          <w:shd w:val="clear" w:color="auto" w:fill="FFFFFF"/>
        </w:rPr>
        <w:t xml:space="preserve">microbiome </w:t>
      </w:r>
      <w:r w:rsidR="00C521A3">
        <w:rPr>
          <w:rFonts w:ascii="Times New Roman" w:hAnsi="Times New Roman" w:cs="Times New Roman"/>
          <w:color w:val="2A2A2A"/>
          <w:sz w:val="22"/>
          <w:szCs w:val="22"/>
          <w:shd w:val="clear" w:color="auto" w:fill="FFFFFF"/>
        </w:rPr>
        <w:t>profiles</w:t>
      </w:r>
      <w:r w:rsidR="00C521A3" w:rsidRPr="00912E8E">
        <w:rPr>
          <w:rFonts w:ascii="Times New Roman" w:hAnsi="Times New Roman" w:cs="Times New Roman"/>
          <w:color w:val="2A2A2A"/>
          <w:sz w:val="22"/>
          <w:szCs w:val="22"/>
          <w:shd w:val="clear" w:color="auto" w:fill="FFFFFF"/>
        </w:rPr>
        <w:t xml:space="preserve"> and </w:t>
      </w:r>
      <w:del w:id="50" w:author="戴 磊" w:date="2021-02-19T23:55:00Z">
        <w:r w:rsidR="00C521A3" w:rsidDel="009F6CBA">
          <w:rPr>
            <w:rFonts w:ascii="Times New Roman" w:hAnsi="Times New Roman" w:cs="Times New Roman"/>
            <w:color w:val="2A2A2A"/>
            <w:sz w:val="22"/>
            <w:szCs w:val="22"/>
            <w:shd w:val="clear" w:color="auto" w:fill="FFFFFF"/>
          </w:rPr>
          <w:delText>SCFA</w:delText>
        </w:r>
        <w:r w:rsidR="00C521A3" w:rsidRPr="00912E8E" w:rsidDel="009F6CBA">
          <w:rPr>
            <w:rFonts w:ascii="Times New Roman" w:hAnsi="Times New Roman" w:cs="Times New Roman"/>
            <w:color w:val="2A2A2A"/>
            <w:sz w:val="22"/>
            <w:szCs w:val="22"/>
            <w:shd w:val="clear" w:color="auto" w:fill="FFFFFF"/>
          </w:rPr>
          <w:delText xml:space="preserve"> </w:delText>
        </w:r>
      </w:del>
      <w:ins w:id="51" w:author="戴 磊" w:date="2021-02-19T23:55:00Z">
        <w:r>
          <w:rPr>
            <w:rFonts w:ascii="Times New Roman" w:hAnsi="Times New Roman" w:cs="Times New Roman"/>
            <w:color w:val="2A2A2A"/>
            <w:sz w:val="22"/>
            <w:szCs w:val="22"/>
            <w:shd w:val="clear" w:color="auto" w:fill="FFFFFF"/>
          </w:rPr>
          <w:t>targeted</w:t>
        </w:r>
        <w:r w:rsidRPr="00912E8E">
          <w:rPr>
            <w:rFonts w:ascii="Times New Roman" w:hAnsi="Times New Roman" w:cs="Times New Roman"/>
            <w:color w:val="2A2A2A"/>
            <w:sz w:val="22"/>
            <w:szCs w:val="22"/>
            <w:shd w:val="clear" w:color="auto" w:fill="FFFFFF"/>
          </w:rPr>
          <w:t xml:space="preserve"> </w:t>
        </w:r>
      </w:ins>
      <w:r w:rsidR="00C521A3" w:rsidRPr="00912E8E">
        <w:rPr>
          <w:rFonts w:ascii="Times New Roman" w:hAnsi="Times New Roman" w:cs="Times New Roman"/>
          <w:color w:val="2A2A2A"/>
          <w:sz w:val="22"/>
          <w:szCs w:val="22"/>
          <w:shd w:val="clear" w:color="auto" w:fill="FFFFFF"/>
        </w:rPr>
        <w:t xml:space="preserve">metabolomics of adult mice with distinct baseline microbiota </w:t>
      </w:r>
      <w:r w:rsidR="00C521A3">
        <w:rPr>
          <w:rFonts w:ascii="Times New Roman" w:hAnsi="Times New Roman" w:cs="Times New Roman"/>
          <w:color w:val="2A2A2A"/>
          <w:sz w:val="22"/>
          <w:szCs w:val="22"/>
          <w:shd w:val="clear" w:color="auto" w:fill="FFFFFF"/>
        </w:rPr>
        <w:t xml:space="preserve">undergoing </w:t>
      </w:r>
      <w:del w:id="52" w:author="戴 磊" w:date="2021-02-19T23:55:00Z">
        <w:r w:rsidR="00C521A3" w:rsidRPr="00F82353" w:rsidDel="009F6CBA">
          <w:rPr>
            <w:rFonts w:ascii="Times New Roman" w:hAnsi="Times New Roman" w:cs="Times New Roman"/>
            <w:color w:val="000000" w:themeColor="text1"/>
            <w:sz w:val="22"/>
            <w:szCs w:val="22"/>
            <w:shd w:val="clear" w:color="auto" w:fill="FFFFFF"/>
          </w:rPr>
          <w:delText>inulin or resistant starch</w:delText>
        </w:r>
        <w:r w:rsidR="00C521A3" w:rsidDel="009F6CBA">
          <w:rPr>
            <w:rFonts w:ascii="Times New Roman" w:hAnsi="Times New Roman" w:cs="Times New Roman"/>
            <w:color w:val="000000" w:themeColor="text1"/>
            <w:sz w:val="22"/>
            <w:szCs w:val="22"/>
            <w:shd w:val="clear" w:color="auto" w:fill="FFFFFF"/>
          </w:rPr>
          <w:delText xml:space="preserve"> </w:delText>
        </w:r>
      </w:del>
      <w:r w:rsidR="00C521A3">
        <w:rPr>
          <w:rFonts w:ascii="Times New Roman" w:hAnsi="Times New Roman" w:cs="Times New Roman"/>
          <w:color w:val="000000" w:themeColor="text1"/>
          <w:sz w:val="22"/>
          <w:szCs w:val="22"/>
          <w:shd w:val="clear" w:color="auto" w:fill="FFFFFF"/>
        </w:rPr>
        <w:t>intervention</w:t>
      </w:r>
      <w:ins w:id="53" w:author="戴 磊" w:date="2021-02-19T23:55:00Z">
        <w:r>
          <w:rPr>
            <w:rFonts w:ascii="Times New Roman" w:hAnsi="Times New Roman" w:cs="Times New Roman"/>
            <w:color w:val="000000" w:themeColor="text1"/>
            <w:sz w:val="22"/>
            <w:szCs w:val="22"/>
            <w:shd w:val="clear" w:color="auto" w:fill="FFFFFF"/>
          </w:rPr>
          <w:t xml:space="preserve"> of </w:t>
        </w:r>
        <w:r w:rsidRPr="00F82353">
          <w:rPr>
            <w:rFonts w:ascii="Times New Roman" w:hAnsi="Times New Roman" w:cs="Times New Roman"/>
            <w:color w:val="000000" w:themeColor="text1"/>
            <w:sz w:val="22"/>
            <w:szCs w:val="22"/>
            <w:shd w:val="clear" w:color="auto" w:fill="FFFFFF"/>
          </w:rPr>
          <w:t xml:space="preserve">inulin </w:t>
        </w:r>
        <w:r>
          <w:rPr>
            <w:rFonts w:ascii="Times New Roman" w:hAnsi="Times New Roman" w:cs="Times New Roman"/>
            <w:color w:val="000000" w:themeColor="text1"/>
            <w:sz w:val="22"/>
            <w:szCs w:val="22"/>
            <w:shd w:val="clear" w:color="auto" w:fill="FFFFFF"/>
          </w:rPr>
          <w:t>and</w:t>
        </w:r>
        <w:r w:rsidRPr="00F82353">
          <w:rPr>
            <w:rFonts w:ascii="Times New Roman" w:hAnsi="Times New Roman" w:cs="Times New Roman"/>
            <w:color w:val="000000" w:themeColor="text1"/>
            <w:sz w:val="22"/>
            <w:szCs w:val="22"/>
            <w:shd w:val="clear" w:color="auto" w:fill="FFFFFF"/>
          </w:rPr>
          <w:t xml:space="preserve"> resistant starch</w:t>
        </w:r>
      </w:ins>
      <w:r w:rsidR="00C521A3" w:rsidRPr="00F82353">
        <w:rPr>
          <w:rFonts w:ascii="Times New Roman" w:hAnsi="Times New Roman" w:cs="Times New Roman"/>
          <w:color w:val="000000" w:themeColor="text1"/>
          <w:sz w:val="22"/>
          <w:szCs w:val="22"/>
          <w:shd w:val="clear" w:color="auto" w:fill="FFFFFF"/>
        </w:rPr>
        <w:t xml:space="preserve">. Inulin stimulus </w:t>
      </w:r>
      <w:r w:rsidR="00C521A3">
        <w:rPr>
          <w:rFonts w:ascii="Times New Roman" w:hAnsi="Times New Roman" w:cs="Times New Roman"/>
          <w:sz w:val="22"/>
          <w:szCs w:val="22"/>
          <w:shd w:val="clear" w:color="auto" w:fill="FFFFFF"/>
        </w:rPr>
        <w:t>normally</w:t>
      </w:r>
      <w:r w:rsidR="00C521A3" w:rsidRPr="00D2799F">
        <w:rPr>
          <w:rFonts w:ascii="Times New Roman" w:hAnsi="Times New Roman" w:cs="Times New Roman"/>
          <w:sz w:val="22"/>
          <w:szCs w:val="22"/>
          <w:shd w:val="clear" w:color="auto" w:fill="FFFFFF"/>
        </w:rPr>
        <w:t xml:space="preserve"> shifts both gut microbio</w:t>
      </w:r>
      <w:r w:rsidR="00C521A3">
        <w:rPr>
          <w:rFonts w:ascii="Times New Roman" w:hAnsi="Times New Roman" w:cs="Times New Roman" w:hint="eastAsia"/>
          <w:sz w:val="22"/>
          <w:szCs w:val="22"/>
          <w:shd w:val="clear" w:color="auto" w:fill="FFFFFF"/>
        </w:rPr>
        <w:t>ta</w:t>
      </w:r>
      <w:r w:rsidR="00C521A3" w:rsidRPr="00D2799F">
        <w:rPr>
          <w:rFonts w:ascii="Times New Roman" w:hAnsi="Times New Roman" w:cs="Times New Roman"/>
          <w:sz w:val="22"/>
          <w:szCs w:val="22"/>
          <w:shd w:val="clear" w:color="auto" w:fill="FFFFFF"/>
        </w:rPr>
        <w:t xml:space="preserve"> composition and SCFA concentration away from baseline </w:t>
      </w:r>
      <w:bookmarkStart w:id="54" w:name="OLE_LINK5"/>
      <w:bookmarkStart w:id="55" w:name="OLE_LINK6"/>
      <w:r w:rsidR="00C521A3">
        <w:rPr>
          <w:rFonts w:ascii="Times New Roman" w:hAnsi="Times New Roman" w:cs="Times New Roman"/>
          <w:sz w:val="22"/>
          <w:szCs w:val="22"/>
          <w:shd w:val="clear" w:color="auto" w:fill="FFFFFF"/>
        </w:rPr>
        <w:t xml:space="preserve">into new steady states </w:t>
      </w:r>
      <w:r w:rsidR="00C521A3" w:rsidRPr="00D2799F">
        <w:rPr>
          <w:rFonts w:ascii="Times New Roman" w:hAnsi="Times New Roman" w:cs="Times New Roman"/>
          <w:sz w:val="22"/>
          <w:szCs w:val="22"/>
          <w:shd w:val="clear" w:color="auto" w:fill="FFFFFF"/>
        </w:rPr>
        <w:t>after transien</w:t>
      </w:r>
      <w:r w:rsidR="00C521A3">
        <w:rPr>
          <w:rFonts w:ascii="Times New Roman" w:hAnsi="Times New Roman" w:cs="Times New Roman"/>
          <w:sz w:val="22"/>
          <w:szCs w:val="22"/>
          <w:shd w:val="clear" w:color="auto" w:fill="FFFFFF"/>
        </w:rPr>
        <w:t xml:space="preserve">t </w:t>
      </w:r>
      <w:r w:rsidR="00C521A3" w:rsidRPr="00D2799F">
        <w:rPr>
          <w:rFonts w:ascii="Times New Roman" w:hAnsi="Times New Roman" w:cs="Times New Roman"/>
          <w:sz w:val="22"/>
          <w:szCs w:val="22"/>
          <w:shd w:val="clear" w:color="auto" w:fill="FFFFFF"/>
        </w:rPr>
        <w:t>overshoot responses,</w:t>
      </w:r>
      <w:r w:rsidR="00C521A3">
        <w:rPr>
          <w:rFonts w:ascii="Times New Roman" w:hAnsi="Times New Roman" w:cs="Times New Roman"/>
          <w:sz w:val="22"/>
          <w:szCs w:val="22"/>
          <w:shd w:val="clear" w:color="auto" w:fill="FFFFFF"/>
        </w:rPr>
        <w:t xml:space="preserve"> which can be explained by initial rapid growth of </w:t>
      </w:r>
      <w:r w:rsidR="00C521A3">
        <w:rPr>
          <w:rFonts w:ascii="Times New Roman" w:hAnsi="Times New Roman" w:cs="Times New Roman" w:hint="eastAsia"/>
          <w:sz w:val="22"/>
          <w:szCs w:val="22"/>
          <w:shd w:val="clear" w:color="auto" w:fill="FFFFFF"/>
        </w:rPr>
        <w:t>several</w:t>
      </w:r>
      <w:r w:rsidR="00C521A3">
        <w:rPr>
          <w:rFonts w:ascii="Times New Roman" w:hAnsi="Times New Roman" w:cs="Times New Roman"/>
          <w:sz w:val="22"/>
          <w:szCs w:val="22"/>
          <w:shd w:val="clear" w:color="auto" w:fill="FFFFFF"/>
        </w:rPr>
        <w:t xml:space="preserve"> inulin responders (e.g., Bacteroides </w:t>
      </w:r>
      <w:proofErr w:type="spellStart"/>
      <w:r w:rsidR="00C521A3">
        <w:rPr>
          <w:rFonts w:ascii="Times New Roman" w:hAnsi="Times New Roman" w:cs="Times New Roman"/>
          <w:sz w:val="22"/>
          <w:szCs w:val="22"/>
          <w:shd w:val="clear" w:color="auto" w:fill="FFFFFF"/>
        </w:rPr>
        <w:t>acidifaciens</w:t>
      </w:r>
      <w:proofErr w:type="spellEnd"/>
      <w:r w:rsidR="00C521A3">
        <w:rPr>
          <w:rFonts w:ascii="Times New Roman" w:hAnsi="Times New Roman" w:cs="Times New Roman"/>
          <w:sz w:val="22"/>
          <w:szCs w:val="22"/>
          <w:shd w:val="clear" w:color="auto" w:fill="FFFFFF"/>
        </w:rPr>
        <w:t xml:space="preserve"> and unclassified </w:t>
      </w:r>
      <w:proofErr w:type="spellStart"/>
      <w:r w:rsidR="00C521A3">
        <w:rPr>
          <w:rFonts w:ascii="Times New Roman" w:hAnsi="Times New Roman" w:cs="Times New Roman"/>
          <w:sz w:val="22"/>
          <w:szCs w:val="22"/>
          <w:shd w:val="clear" w:color="auto" w:fill="FFFFFF"/>
        </w:rPr>
        <w:t>Muribaculaceae</w:t>
      </w:r>
      <w:proofErr w:type="spellEnd"/>
      <w:r w:rsidR="00C521A3">
        <w:rPr>
          <w:rFonts w:ascii="Times New Roman" w:hAnsi="Times New Roman" w:cs="Times New Roman"/>
          <w:sz w:val="22"/>
          <w:szCs w:val="22"/>
          <w:shd w:val="clear" w:color="auto" w:fill="FFFFFF"/>
        </w:rPr>
        <w:t>)</w:t>
      </w:r>
      <w:commentRangeStart w:id="56"/>
      <w:r w:rsidR="00C521A3">
        <w:rPr>
          <w:rFonts w:ascii="Times New Roman" w:hAnsi="Times New Roman" w:cs="Times New Roman"/>
          <w:sz w:val="22"/>
          <w:szCs w:val="22"/>
          <w:shd w:val="clear" w:color="auto" w:fill="FFFFFF"/>
        </w:rPr>
        <w:t xml:space="preserve"> and their competitions inferred from ecological network model</w:t>
      </w:r>
      <w:bookmarkStart w:id="57" w:name="OLE_LINK27"/>
      <w:bookmarkStart w:id="58" w:name="OLE_LINK28"/>
      <w:commentRangeEnd w:id="56"/>
      <w:r w:rsidR="00F10AC1">
        <w:rPr>
          <w:rStyle w:val="a3"/>
          <w:rFonts w:asciiTheme="minorHAnsi" w:eastAsiaTheme="minorEastAsia" w:hAnsiTheme="minorHAnsi" w:cstheme="minorBidi"/>
          <w:kern w:val="2"/>
        </w:rPr>
        <w:commentReference w:id="56"/>
      </w:r>
      <w:r w:rsidR="00C521A3">
        <w:rPr>
          <w:rFonts w:ascii="Times New Roman" w:hAnsi="Times New Roman" w:cs="Times New Roman"/>
          <w:sz w:val="22"/>
          <w:szCs w:val="22"/>
          <w:shd w:val="clear" w:color="auto" w:fill="FFFFFF"/>
        </w:rPr>
        <w:t xml:space="preserve">. Using a new computational </w:t>
      </w:r>
      <w:r w:rsidR="00C521A3">
        <w:rPr>
          <w:rFonts w:ascii="Times New Roman" w:hAnsi="Times New Roman" w:cs="Times New Roman" w:hint="eastAsia"/>
          <w:sz w:val="22"/>
          <w:szCs w:val="22"/>
          <w:shd w:val="clear" w:color="auto" w:fill="FFFFFF"/>
        </w:rPr>
        <w:t>f</w:t>
      </w:r>
      <w:r w:rsidR="00C521A3">
        <w:rPr>
          <w:rFonts w:ascii="Times New Roman" w:hAnsi="Times New Roman" w:cs="Times New Roman"/>
          <w:sz w:val="22"/>
          <w:szCs w:val="22"/>
          <w:shd w:val="clear" w:color="auto" w:fill="FFFFFF"/>
        </w:rPr>
        <w:t>ramework</w:t>
      </w:r>
      <w:bookmarkEnd w:id="57"/>
      <w:bookmarkEnd w:id="58"/>
      <w:r w:rsidR="00C521A3">
        <w:rPr>
          <w:rFonts w:ascii="Times New Roman" w:hAnsi="Times New Roman" w:cs="Times New Roman"/>
          <w:sz w:val="22"/>
          <w:szCs w:val="22"/>
          <w:shd w:val="clear" w:color="auto" w:fill="FFFFFF"/>
        </w:rPr>
        <w:t xml:space="preserve"> based on time series factor analysis, we showed that 10% bacterial species (including all inulin responders) and two major SCFAs (butyrate and propionate) exhibit positive and significant baseline-dependent </w:t>
      </w:r>
      <w:ins w:id="59" w:author="戴 磊" w:date="2021-02-20T00:08:00Z">
        <w:r w:rsidR="00B95D1C">
          <w:rPr>
            <w:rFonts w:ascii="Times New Roman" w:hAnsi="Times New Roman" w:cs="Times New Roman"/>
            <w:sz w:val="22"/>
            <w:szCs w:val="22"/>
            <w:shd w:val="clear" w:color="auto" w:fill="FFFFFF"/>
          </w:rPr>
          <w:t xml:space="preserve">dynamical </w:t>
        </w:r>
      </w:ins>
      <w:r w:rsidR="00C521A3">
        <w:rPr>
          <w:rFonts w:ascii="Times New Roman" w:hAnsi="Times New Roman" w:cs="Times New Roman"/>
          <w:sz w:val="22"/>
          <w:szCs w:val="22"/>
          <w:shd w:val="clear" w:color="auto" w:fill="FFFFFF"/>
        </w:rPr>
        <w:t xml:space="preserve">responses to inulin. </w:t>
      </w:r>
      <w:ins w:id="60" w:author="戴 磊" w:date="2021-02-19T23:56:00Z">
        <w:r w:rsidRPr="009F6CBA">
          <w:rPr>
            <w:rFonts w:ascii="Times New Roman" w:hAnsi="Times New Roman" w:cs="Times New Roman"/>
            <w:sz w:val="22"/>
            <w:szCs w:val="22"/>
            <w:highlight w:val="yellow"/>
            <w:shd w:val="clear" w:color="auto" w:fill="FFFFFF"/>
            <w:rPrChange w:id="61" w:author="戴 磊" w:date="2021-02-19T23:56:00Z">
              <w:rPr>
                <w:rFonts w:ascii="Times New Roman" w:hAnsi="Times New Roman" w:cs="Times New Roman"/>
                <w:sz w:val="22"/>
                <w:szCs w:val="22"/>
                <w:shd w:val="clear" w:color="auto" w:fill="FFFFFF"/>
              </w:rPr>
            </w:rPrChange>
          </w:rPr>
          <w:t>Add a sentence for resistant starch.</w:t>
        </w:r>
        <w:r>
          <w:rPr>
            <w:rFonts w:ascii="Times New Roman" w:hAnsi="Times New Roman" w:cs="Times New Roman"/>
            <w:sz w:val="22"/>
            <w:szCs w:val="22"/>
            <w:shd w:val="clear" w:color="auto" w:fill="FFFFFF"/>
          </w:rPr>
          <w:t xml:space="preserve"> </w:t>
        </w:r>
      </w:ins>
      <w:commentRangeStart w:id="62"/>
      <w:r w:rsidR="00C521A3" w:rsidRPr="00A50F16">
        <w:rPr>
          <w:rFonts w:ascii="Times New Roman" w:hAnsi="Times New Roman" w:cs="Times New Roman"/>
          <w:sz w:val="22"/>
          <w:szCs w:val="22"/>
          <w:highlight w:val="yellow"/>
          <w:shd w:val="clear" w:color="auto" w:fill="FFFFFF"/>
          <w:rPrChange w:id="63" w:author="戴 磊" w:date="2021-02-20T00:11:00Z">
            <w:rPr>
              <w:rFonts w:ascii="Times New Roman" w:hAnsi="Times New Roman" w:cs="Times New Roman"/>
              <w:sz w:val="22"/>
              <w:szCs w:val="22"/>
              <w:shd w:val="clear" w:color="auto" w:fill="FFFFFF"/>
            </w:rPr>
          </w:rPrChange>
        </w:rPr>
        <w:t>Due to the baseline differences, SCFA dynamics were, however, only marginally predictable from microbiota compositions using machine learning models, which also challenges robust identification of SCFA producers.</w:t>
      </w:r>
      <w:r w:rsidR="00C521A3">
        <w:rPr>
          <w:rFonts w:ascii="Times New Roman" w:hAnsi="Times New Roman" w:cs="Times New Roman"/>
          <w:sz w:val="22"/>
          <w:szCs w:val="22"/>
          <w:shd w:val="clear" w:color="auto" w:fill="FFFFFF"/>
        </w:rPr>
        <w:t xml:space="preserve"> </w:t>
      </w:r>
      <w:commentRangeEnd w:id="62"/>
      <w:r w:rsidR="00A50F16">
        <w:rPr>
          <w:rStyle w:val="a3"/>
          <w:rFonts w:asciiTheme="minorHAnsi" w:eastAsiaTheme="minorEastAsia" w:hAnsiTheme="minorHAnsi" w:cstheme="minorBidi"/>
          <w:kern w:val="2"/>
        </w:rPr>
        <w:commentReference w:id="62"/>
      </w:r>
      <w:r w:rsidR="00C521A3">
        <w:rPr>
          <w:rFonts w:ascii="Times New Roman" w:hAnsi="Times New Roman" w:cs="Times New Roman"/>
          <w:color w:val="2A2A2A"/>
          <w:sz w:val="22"/>
          <w:szCs w:val="22"/>
          <w:shd w:val="clear" w:color="auto" w:fill="FFFFFF"/>
        </w:rPr>
        <w:t>This work provides a generic systems biology approach for studying gut microbiome under external perturbations and reveals inter-individual differences as a major limitation for predicting personalized responses to nutritional therapies in preventive health care.</w:t>
      </w:r>
      <w:bookmarkEnd w:id="27"/>
      <w:bookmarkEnd w:id="28"/>
      <w:bookmarkEnd w:id="54"/>
      <w:bookmarkEnd w:id="55"/>
    </w:p>
    <w:p w14:paraId="63F7C840" w14:textId="77777777" w:rsidR="00C521A3" w:rsidRPr="00C521A3" w:rsidRDefault="00C521A3" w:rsidP="004779EC">
      <w:pPr>
        <w:rPr>
          <w:rFonts w:ascii="Times New Roman" w:hAnsi="Times New Roman" w:cs="Times New Roman" w:hint="eastAsia"/>
          <w:b/>
          <w:bCs/>
          <w:color w:val="2A2A2A"/>
          <w:sz w:val="22"/>
          <w:shd w:val="clear" w:color="auto" w:fill="FFFFFF"/>
        </w:rPr>
      </w:pPr>
    </w:p>
    <w:p w14:paraId="278E7D87" w14:textId="77777777" w:rsidR="002D4709" w:rsidRDefault="002D4709" w:rsidP="004779EC">
      <w:pPr>
        <w:rPr>
          <w:rFonts w:ascii="Times New Roman" w:hAnsi="Times New Roman" w:cs="Times New Roman"/>
          <w:b/>
          <w:bCs/>
          <w:color w:val="2A2A2A"/>
          <w:sz w:val="22"/>
          <w:shd w:val="clear" w:color="auto" w:fill="FFFFFF"/>
        </w:rPr>
      </w:pPr>
    </w:p>
    <w:p w14:paraId="7CCBC938" w14:textId="77777777" w:rsidR="009F6CBA" w:rsidRDefault="009F6CBA">
      <w:pPr>
        <w:widowControl/>
        <w:jc w:val="left"/>
        <w:rPr>
          <w:ins w:id="64" w:author="戴 磊" w:date="2021-02-19T23:57:00Z"/>
          <w:rFonts w:ascii="Times New Roman" w:hAnsi="Times New Roman" w:cs="Times New Roman"/>
          <w:b/>
          <w:bCs/>
          <w:color w:val="2A2A2A"/>
          <w:sz w:val="22"/>
          <w:shd w:val="clear" w:color="auto" w:fill="FFFFFF"/>
        </w:rPr>
      </w:pPr>
      <w:ins w:id="65" w:author="戴 磊" w:date="2021-02-19T23:57:00Z">
        <w:r>
          <w:rPr>
            <w:rFonts w:ascii="Times New Roman" w:hAnsi="Times New Roman" w:cs="Times New Roman"/>
            <w:b/>
            <w:bCs/>
            <w:color w:val="2A2A2A"/>
            <w:sz w:val="22"/>
            <w:shd w:val="clear" w:color="auto" w:fill="FFFFFF"/>
          </w:rPr>
          <w:br w:type="page"/>
        </w:r>
      </w:ins>
    </w:p>
    <w:p w14:paraId="60A1B653" w14:textId="762ECF18" w:rsidR="004779EC" w:rsidRPr="00912E8E" w:rsidRDefault="0021022C" w:rsidP="004779EC">
      <w:pPr>
        <w:rPr>
          <w:rFonts w:ascii="Times New Roman" w:hAnsi="Times New Roman" w:cs="Times New Roman"/>
          <w:b/>
          <w:bCs/>
          <w:color w:val="2A2A2A"/>
          <w:sz w:val="22"/>
          <w:shd w:val="clear" w:color="auto" w:fill="FFFFFF"/>
        </w:rPr>
      </w:pPr>
      <w:r w:rsidRPr="00912E8E">
        <w:rPr>
          <w:rFonts w:ascii="Times New Roman" w:hAnsi="Times New Roman" w:cs="Times New Roman"/>
          <w:b/>
          <w:bCs/>
          <w:color w:val="2A2A2A"/>
          <w:sz w:val="22"/>
          <w:shd w:val="clear" w:color="auto" w:fill="FFFFFF"/>
        </w:rPr>
        <w:lastRenderedPageBreak/>
        <w:t>Lei Dai</w:t>
      </w:r>
    </w:p>
    <w:p w14:paraId="74E644D6" w14:textId="5198B159" w:rsidR="004779EC" w:rsidRPr="00C521A3" w:rsidRDefault="004779EC" w:rsidP="004779EC">
      <w:pPr>
        <w:rPr>
          <w:rFonts w:ascii="Times New Roman" w:hAnsi="Times New Roman" w:cs="Times New Roman" w:hint="eastAsia"/>
          <w:sz w:val="22"/>
          <w:shd w:val="clear" w:color="auto" w:fill="FFFFFF"/>
        </w:rPr>
      </w:pPr>
      <w:r w:rsidRPr="00912E8E">
        <w:rPr>
          <w:rFonts w:ascii="Times New Roman" w:hAnsi="Times New Roman" w:cs="Times New Roman"/>
          <w:sz w:val="22"/>
          <w:shd w:val="clear" w:color="auto" w:fill="FFFFFF"/>
        </w:rPr>
        <w:t>Dietary fibers are commonly used as an intervention of gut microbiome to promote the production of short-chain fatty acids (SCFA), which are important for host health.</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However, the response after dietary fiber interventions is still poorly understood due to the lack of time series data on both microbiome and metabolome.</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 xml:space="preserve">Here we </w:t>
      </w:r>
      <w:bookmarkStart w:id="66" w:name="OLE_LINK1"/>
      <w:bookmarkStart w:id="67" w:name="OLE_LINK2"/>
      <w:r w:rsidRPr="00912E8E">
        <w:rPr>
          <w:rFonts w:ascii="Times New Roman" w:hAnsi="Times New Roman" w:cs="Times New Roman"/>
          <w:sz w:val="22"/>
          <w:shd w:val="clear" w:color="auto" w:fill="FFFFFF"/>
        </w:rPr>
        <w:t xml:space="preserve">used adult mice with different baseline microbiota to study the dynamical and individualized response of gut microbiota following interventions of inulin and resistant starch. </w:t>
      </w:r>
      <w:bookmarkEnd w:id="66"/>
      <w:bookmarkEnd w:id="67"/>
      <w:r w:rsidRPr="00912E8E">
        <w:rPr>
          <w:rFonts w:ascii="Times New Roman" w:hAnsi="Times New Roman" w:cs="Times New Roman"/>
          <w:sz w:val="22"/>
          <w:shd w:val="clear" w:color="auto" w:fill="FFFFFF"/>
        </w:rPr>
        <w:t>We found dramatic shifts dynamics in mice gut microbiome composition and SCFA metabolism over four weeks.</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 xml:space="preserve">We used </w:t>
      </w:r>
      <w:proofErr w:type="spellStart"/>
      <w:r w:rsidRPr="00912E8E">
        <w:rPr>
          <w:rFonts w:ascii="Times New Roman" w:hAnsi="Times New Roman" w:cs="Times New Roman"/>
          <w:sz w:val="22"/>
          <w:shd w:val="clear" w:color="auto" w:fill="FFFFFF"/>
        </w:rPr>
        <w:t>gLV</w:t>
      </w:r>
      <w:proofErr w:type="spellEnd"/>
      <w:r w:rsidRPr="00912E8E">
        <w:rPr>
          <w:rFonts w:ascii="Times New Roman" w:hAnsi="Times New Roman" w:cs="Times New Roman"/>
          <w:sz w:val="22"/>
          <w:shd w:val="clear" w:color="auto" w:fill="FFFFFF"/>
        </w:rPr>
        <w:t xml:space="preserve"> to infer microbial ecology and successfully identified primary degraders. Furthermore, </w:t>
      </w:r>
      <w:bookmarkStart w:id="68" w:name="OLE_LINK11"/>
      <w:bookmarkStart w:id="69" w:name="OLE_LINK13"/>
      <w:r w:rsidRPr="00912E8E">
        <w:rPr>
          <w:rFonts w:ascii="Times New Roman" w:hAnsi="Times New Roman" w:cs="Times New Roman"/>
          <w:sz w:val="22"/>
          <w:shd w:val="clear" w:color="auto" w:fill="FFFFFF"/>
        </w:rPr>
        <w:t xml:space="preserve">we used machine learning models to identify bacteria taxa associated with SCFA production, which can explain the individualized response to some degree but fails to predict the response of gut microbiome with a different baseline composition. </w:t>
      </w:r>
      <w:bookmarkEnd w:id="68"/>
      <w:bookmarkEnd w:id="69"/>
      <w:r w:rsidRPr="00912E8E">
        <w:rPr>
          <w:rFonts w:ascii="Times New Roman" w:hAnsi="Times New Roman" w:cs="Times New Roman"/>
          <w:sz w:val="22"/>
          <w:shd w:val="clear" w:color="auto" w:fill="FFFFFF"/>
        </w:rPr>
        <w:t xml:space="preserve">Finally, we propose that SCFA production of gut microbiome in response to dietary fiber may have different phases. Our work underscores the importance of understanding the dynamical and individualized response in gut microbiome. </w:t>
      </w:r>
    </w:p>
    <w:p w14:paraId="2ECF868D" w14:textId="6A698B9D" w:rsidR="002D4709" w:rsidRDefault="002D4709" w:rsidP="004779EC">
      <w:pPr>
        <w:rPr>
          <w:rFonts w:ascii="Times New Roman" w:hAnsi="Times New Roman" w:cs="Times New Roman"/>
          <w:b/>
          <w:bCs/>
          <w:color w:val="2A2A2A"/>
          <w:sz w:val="22"/>
          <w:shd w:val="clear" w:color="auto" w:fill="FFFFFF"/>
        </w:rPr>
      </w:pPr>
    </w:p>
    <w:p w14:paraId="6E1DEF4F" w14:textId="77777777" w:rsidR="002D4709" w:rsidRPr="00912E8E" w:rsidRDefault="002D4709" w:rsidP="004779EC">
      <w:pPr>
        <w:rPr>
          <w:rFonts w:ascii="Times New Roman" w:hAnsi="Times New Roman" w:cs="Times New Roman" w:hint="eastAsia"/>
          <w:b/>
          <w:bCs/>
          <w:color w:val="2A2A2A"/>
          <w:sz w:val="22"/>
          <w:shd w:val="clear" w:color="auto" w:fill="FFFFFF"/>
        </w:rPr>
      </w:pPr>
    </w:p>
    <w:p w14:paraId="17C98F52" w14:textId="4A0C037C" w:rsidR="004779EC" w:rsidRPr="00912E8E" w:rsidRDefault="0021022C" w:rsidP="004779EC">
      <w:pPr>
        <w:rPr>
          <w:rFonts w:ascii="Times New Roman" w:hAnsi="Times New Roman" w:cs="Times New Roman"/>
          <w:b/>
          <w:bCs/>
          <w:color w:val="2A2A2A"/>
          <w:sz w:val="22"/>
          <w:shd w:val="clear" w:color="auto" w:fill="FFFFFF"/>
        </w:rPr>
      </w:pPr>
      <w:r w:rsidRPr="00912E8E">
        <w:rPr>
          <w:rFonts w:ascii="Times New Roman" w:hAnsi="Times New Roman" w:cs="Times New Roman"/>
          <w:b/>
          <w:bCs/>
          <w:color w:val="2A2A2A"/>
          <w:sz w:val="22"/>
          <w:shd w:val="clear" w:color="auto" w:fill="FFFFFF"/>
        </w:rPr>
        <w:t>H</w:t>
      </w:r>
      <w:r w:rsidRPr="00912E8E">
        <w:rPr>
          <w:rFonts w:ascii="Times New Roman" w:hAnsi="Times New Roman" w:cs="Times New Roman" w:hint="eastAsia"/>
          <w:b/>
          <w:bCs/>
          <w:color w:val="2A2A2A"/>
          <w:sz w:val="22"/>
          <w:shd w:val="clear" w:color="auto" w:fill="FFFFFF"/>
        </w:rPr>
        <w:t>ongbin</w:t>
      </w:r>
      <w:r w:rsidRPr="00912E8E">
        <w:rPr>
          <w:rFonts w:ascii="Times New Roman" w:hAnsi="Times New Roman" w:cs="Times New Roman"/>
          <w:b/>
          <w:bCs/>
          <w:color w:val="2A2A2A"/>
          <w:sz w:val="22"/>
          <w:shd w:val="clear" w:color="auto" w:fill="FFFFFF"/>
        </w:rPr>
        <w:t xml:space="preserve"> L</w:t>
      </w:r>
      <w:r w:rsidRPr="00912E8E">
        <w:rPr>
          <w:rFonts w:ascii="Times New Roman" w:hAnsi="Times New Roman" w:cs="Times New Roman" w:hint="eastAsia"/>
          <w:b/>
          <w:bCs/>
          <w:color w:val="2A2A2A"/>
          <w:sz w:val="22"/>
          <w:shd w:val="clear" w:color="auto" w:fill="FFFFFF"/>
        </w:rPr>
        <w:t>iu</w:t>
      </w:r>
    </w:p>
    <w:p w14:paraId="581F74C2"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Background</w:t>
      </w:r>
      <w:r w:rsidRPr="00912E8E">
        <w:rPr>
          <w:rFonts w:ascii="Times New Roman" w:hAnsi="Times New Roman" w:cs="Times New Roman"/>
          <w:color w:val="2A2A2A"/>
          <w:sz w:val="22"/>
          <w:shd w:val="clear" w:color="auto" w:fill="FFFFFF"/>
        </w:rPr>
        <w:t xml:space="preserve">) </w:t>
      </w:r>
    </w:p>
    <w:p w14:paraId="49CF1F3A"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Longitudinal microbiome-metabolome monitoring at an individual level enables deep physiological and mechanistic profiling and may provide an important tool for precision nutrition, which aims to prevent and manage chronic diseases by tailoring dietary interventions or recommendations.</w:t>
      </w:r>
    </w:p>
    <w:p w14:paraId="29EDCB5D"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Goal</w:t>
      </w:r>
      <w:r w:rsidRPr="00912E8E">
        <w:rPr>
          <w:rFonts w:ascii="Times New Roman" w:hAnsi="Times New Roman" w:cs="Times New Roman"/>
          <w:color w:val="2A2A2A"/>
          <w:sz w:val="22"/>
          <w:shd w:val="clear" w:color="auto" w:fill="FFFFFF"/>
        </w:rPr>
        <w:t xml:space="preserve">) </w:t>
      </w:r>
    </w:p>
    <w:p w14:paraId="229F79B7"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 xml:space="preserve">Using mice </w:t>
      </w:r>
      <w:bookmarkStart w:id="70" w:name="OLE_LINK23"/>
      <w:r w:rsidRPr="00912E8E">
        <w:rPr>
          <w:rFonts w:ascii="Times New Roman" w:hAnsi="Times New Roman" w:cs="Times New Roman"/>
          <w:color w:val="2A2A2A"/>
          <w:sz w:val="22"/>
          <w:shd w:val="clear" w:color="auto" w:fill="FFFFFF"/>
        </w:rPr>
        <w:t>that harboring different gut microbiome</w:t>
      </w:r>
      <w:bookmarkEnd w:id="70"/>
      <w:r w:rsidRPr="00912E8E">
        <w:rPr>
          <w:rFonts w:ascii="Times New Roman" w:hAnsi="Times New Roman" w:cs="Times New Roman"/>
          <w:color w:val="2A2A2A"/>
          <w:sz w:val="22"/>
          <w:shd w:val="clear" w:color="auto" w:fill="FFFFFF"/>
        </w:rPr>
        <w:t xml:space="preserve"> as model hosts, we assess the dynamic response of the gut ecosystem to dietary fiber intervention by integrating analyze longitudinal data from the gut microbiome and SCFA metabolome.</w:t>
      </w:r>
    </w:p>
    <w:p w14:paraId="5B0D2D88"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Result</w:t>
      </w:r>
      <w:r w:rsidRPr="00912E8E">
        <w:rPr>
          <w:rFonts w:ascii="Times New Roman" w:hAnsi="Times New Roman" w:cs="Times New Roman"/>
          <w:color w:val="2A2A2A"/>
          <w:sz w:val="22"/>
          <w:shd w:val="clear" w:color="auto" w:fill="FFFFFF"/>
        </w:rPr>
        <w:t xml:space="preserve">) </w:t>
      </w:r>
    </w:p>
    <w:p w14:paraId="2398A242" w14:textId="3B9F864D" w:rsidR="004779EC" w:rsidRPr="00912E8E" w:rsidRDefault="004779EC" w:rsidP="004779EC">
      <w:pPr>
        <w:pStyle w:val="paragraph"/>
        <w:rPr>
          <w:rFonts w:ascii="Times New Roman" w:hAnsi="Times New Roman" w:cs="Times New Roman"/>
          <w:color w:val="2A2A2A"/>
          <w:sz w:val="22"/>
          <w:szCs w:val="22"/>
          <w:shd w:val="clear" w:color="auto" w:fill="FFFFFF"/>
        </w:rPr>
      </w:pPr>
      <w:r w:rsidRPr="00912E8E">
        <w:rPr>
          <w:rFonts w:ascii="Times New Roman" w:hAnsi="Times New Roman" w:cs="Times New Roman"/>
          <w:color w:val="2A2A2A"/>
          <w:sz w:val="22"/>
          <w:szCs w:val="22"/>
          <w:shd w:val="clear" w:color="auto" w:fill="FFFFFF"/>
        </w:rPr>
        <w:t xml:space="preserve">Regardless of the different baseline microbiome, we identified a strong short-term response and long-term adaptation of the gut microbiome in response to inulin intervention, representing by the substantial changes in the microbial structure and total SCFAs metabolism that happened a few days after the start of the intervention diminished before approach a final stable state. This biphasic response was consistent observed when reanalyzed another published dataset. However, the </w:t>
      </w:r>
      <w:r w:rsidRPr="00912E8E">
        <w:rPr>
          <w:rFonts w:ascii="Times New Roman" w:hAnsi="Times New Roman" w:cs="Times New Roman"/>
          <w:color w:val="000000"/>
          <w:sz w:val="22"/>
          <w:szCs w:val="22"/>
        </w:rPr>
        <w:t>magnitudes and rates of the biphasic response dynamics</w:t>
      </w:r>
      <w:r w:rsidRPr="00912E8E">
        <w:rPr>
          <w:rFonts w:ascii="Times New Roman" w:hAnsi="Times New Roman" w:cs="Times New Roman"/>
          <w:color w:val="2A2A2A"/>
          <w:sz w:val="22"/>
          <w:szCs w:val="22"/>
          <w:shd w:val="clear" w:color="auto" w:fill="FFFFFF"/>
        </w:rPr>
        <w:t xml:space="preserve"> of individual SCFAs and specific microbes were variable and identifiable influenced by pre-treatment microbiota. </w:t>
      </w:r>
      <w:r w:rsidRPr="00912E8E">
        <w:rPr>
          <w:rFonts w:ascii="Times New Roman" w:hAnsi="Times New Roman" w:cs="Times New Roman"/>
          <w:color w:val="131413"/>
          <w:sz w:val="22"/>
          <w:szCs w:val="22"/>
        </w:rPr>
        <w:t>By coupling microbial quantity data and inferring with dynamic models, we verified multiple SCFAs producers</w:t>
      </w:r>
      <w:r w:rsidRPr="00912E8E" w:rsidDel="00BD5FF0">
        <w:rPr>
          <w:rFonts w:ascii="Times New Roman" w:hAnsi="Times New Roman" w:cs="Times New Roman"/>
          <w:color w:val="131413"/>
          <w:sz w:val="22"/>
          <w:szCs w:val="22"/>
        </w:rPr>
        <w:t xml:space="preserve"> </w:t>
      </w:r>
      <w:r w:rsidRPr="00912E8E">
        <w:rPr>
          <w:rFonts w:ascii="Times New Roman" w:hAnsi="Times New Roman" w:cs="Times New Roman"/>
          <w:color w:val="131413"/>
          <w:sz w:val="22"/>
          <w:szCs w:val="22"/>
        </w:rPr>
        <w:t>that previously reported (</w:t>
      </w:r>
      <w:r w:rsidRPr="00912E8E">
        <w:rPr>
          <w:rFonts w:ascii="Times New Roman" w:hAnsi="Times New Roman" w:cs="Times New Roman"/>
          <w:i/>
          <w:iCs/>
          <w:color w:val="131413"/>
          <w:sz w:val="22"/>
          <w:szCs w:val="22"/>
        </w:rPr>
        <w:t xml:space="preserve">Parabacteroides </w:t>
      </w:r>
      <w:proofErr w:type="spellStart"/>
      <w:r w:rsidRPr="00912E8E">
        <w:rPr>
          <w:rFonts w:ascii="Times New Roman" w:hAnsi="Times New Roman" w:cs="Times New Roman"/>
          <w:i/>
          <w:iCs/>
          <w:color w:val="131413"/>
          <w:sz w:val="22"/>
          <w:szCs w:val="22"/>
        </w:rPr>
        <w:t>goldsteinii</w:t>
      </w:r>
      <w:proofErr w:type="spellEnd"/>
      <w:r w:rsidRPr="00912E8E">
        <w:rPr>
          <w:rFonts w:ascii="Times New Roman" w:hAnsi="Times New Roman" w:cs="Times New Roman"/>
          <w:color w:val="131413"/>
          <w:sz w:val="22"/>
          <w:szCs w:val="22"/>
        </w:rPr>
        <w:t xml:space="preserve">, </w:t>
      </w:r>
      <w:proofErr w:type="spellStart"/>
      <w:r w:rsidRPr="00912E8E">
        <w:rPr>
          <w:rFonts w:ascii="Times New Roman" w:hAnsi="Times New Roman" w:cs="Times New Roman"/>
          <w:i/>
          <w:iCs/>
          <w:color w:val="131413"/>
          <w:sz w:val="22"/>
          <w:szCs w:val="22"/>
        </w:rPr>
        <w:t>Lachnospiraceae</w:t>
      </w:r>
      <w:proofErr w:type="spellEnd"/>
      <w:r w:rsidRPr="00912E8E">
        <w:rPr>
          <w:rFonts w:ascii="Times New Roman" w:hAnsi="Times New Roman" w:cs="Times New Roman"/>
          <w:i/>
          <w:iCs/>
          <w:color w:val="131413"/>
          <w:sz w:val="22"/>
          <w:szCs w:val="22"/>
        </w:rPr>
        <w:t xml:space="preserve"> bacterium 28-4</w:t>
      </w:r>
      <w:r w:rsidRPr="00912E8E">
        <w:rPr>
          <w:rFonts w:ascii="Times New Roman" w:hAnsi="Times New Roman" w:cs="Times New Roman"/>
          <w:color w:val="131413"/>
          <w:sz w:val="22"/>
          <w:szCs w:val="22"/>
        </w:rPr>
        <w:t xml:space="preserve">, </w:t>
      </w:r>
      <w:proofErr w:type="spellStart"/>
      <w:r w:rsidRPr="00912E8E">
        <w:rPr>
          <w:rFonts w:ascii="Times New Roman" w:hAnsi="Times New Roman" w:cs="Times New Roman"/>
          <w:i/>
          <w:iCs/>
          <w:color w:val="131413"/>
          <w:sz w:val="22"/>
          <w:szCs w:val="22"/>
        </w:rPr>
        <w:t>unclassified_</w:t>
      </w:r>
      <w:bookmarkStart w:id="71" w:name="OLE_LINK12"/>
      <w:r w:rsidRPr="00912E8E">
        <w:rPr>
          <w:rFonts w:ascii="Times New Roman" w:hAnsi="Times New Roman" w:cs="Times New Roman"/>
          <w:i/>
          <w:iCs/>
          <w:color w:val="131413"/>
          <w:sz w:val="22"/>
          <w:szCs w:val="22"/>
        </w:rPr>
        <w:t>Desulfovibrionaceae</w:t>
      </w:r>
      <w:bookmarkEnd w:id="71"/>
      <w:proofErr w:type="spellEnd"/>
      <w:r w:rsidRPr="00912E8E">
        <w:rPr>
          <w:rFonts w:ascii="Times New Roman" w:hAnsi="Times New Roman" w:cs="Times New Roman"/>
          <w:color w:val="131413"/>
          <w:sz w:val="22"/>
          <w:szCs w:val="22"/>
        </w:rPr>
        <w:t xml:space="preserve">, </w:t>
      </w:r>
      <w:r w:rsidRPr="00912E8E">
        <w:rPr>
          <w:rFonts w:ascii="Times New Roman" w:hAnsi="Times New Roman" w:cs="Times New Roman"/>
          <w:i/>
          <w:iCs/>
          <w:color w:val="131413"/>
          <w:sz w:val="22"/>
          <w:szCs w:val="22"/>
        </w:rPr>
        <w:t>Bacteroides-</w:t>
      </w:r>
      <w:proofErr w:type="spellStart"/>
      <w:r w:rsidRPr="00912E8E">
        <w:rPr>
          <w:rFonts w:ascii="Times New Roman" w:hAnsi="Times New Roman" w:cs="Times New Roman"/>
          <w:i/>
          <w:iCs/>
          <w:color w:val="131413"/>
          <w:sz w:val="22"/>
          <w:szCs w:val="22"/>
        </w:rPr>
        <w:t>acidifaciens</w:t>
      </w:r>
      <w:proofErr w:type="spellEnd"/>
      <w:r w:rsidRPr="00912E8E">
        <w:rPr>
          <w:rFonts w:ascii="Times New Roman" w:hAnsi="Times New Roman" w:cs="Times New Roman"/>
          <w:color w:val="131413"/>
          <w:sz w:val="22"/>
          <w:szCs w:val="22"/>
        </w:rPr>
        <w:t xml:space="preserve">), with their dynamics significantly correlated with the temporal changes of SCFAs concentrations. </w:t>
      </w:r>
      <w:bookmarkStart w:id="72" w:name="OLE_LINK9"/>
      <w:bookmarkStart w:id="73" w:name="OLE_LINK10"/>
      <w:r w:rsidRPr="00912E8E">
        <w:rPr>
          <w:rFonts w:ascii="Times New Roman" w:hAnsi="Times New Roman" w:cs="Times New Roman"/>
          <w:color w:val="131413"/>
          <w:sz w:val="22"/>
          <w:szCs w:val="22"/>
        </w:rPr>
        <w:t xml:space="preserve">Furthermore, </w:t>
      </w:r>
      <w:r w:rsidRPr="00912E8E">
        <w:rPr>
          <w:rFonts w:ascii="Times New Roman" w:hAnsi="Times New Roman" w:cs="Times New Roman"/>
          <w:i/>
          <w:iCs/>
          <w:color w:val="131413"/>
          <w:sz w:val="22"/>
          <w:szCs w:val="22"/>
        </w:rPr>
        <w:t>Bacteroides-</w:t>
      </w:r>
      <w:proofErr w:type="spellStart"/>
      <w:r w:rsidRPr="00912E8E">
        <w:rPr>
          <w:rFonts w:ascii="Times New Roman" w:hAnsi="Times New Roman" w:cs="Times New Roman"/>
          <w:i/>
          <w:iCs/>
          <w:color w:val="131413"/>
          <w:sz w:val="22"/>
          <w:szCs w:val="22"/>
        </w:rPr>
        <w:t>acidifaciens</w:t>
      </w:r>
      <w:proofErr w:type="spellEnd"/>
      <w:r w:rsidRPr="00912E8E">
        <w:rPr>
          <w:rFonts w:ascii="Times New Roman" w:hAnsi="Times New Roman" w:cs="Times New Roman"/>
          <w:color w:val="131413"/>
          <w:sz w:val="22"/>
          <w:szCs w:val="22"/>
        </w:rPr>
        <w:t xml:space="preserve">, a species that previously reported for its involvement of inulin’s primary degradation, was again identified as inulin-responder here, along with a novel identified inulin-responder family </w:t>
      </w:r>
      <w:proofErr w:type="spellStart"/>
      <w:r w:rsidRPr="00912E8E">
        <w:rPr>
          <w:rFonts w:ascii="Times New Roman" w:hAnsi="Times New Roman" w:cs="Times New Roman"/>
          <w:i/>
          <w:iCs/>
          <w:color w:val="131413"/>
          <w:sz w:val="22"/>
          <w:szCs w:val="22"/>
        </w:rPr>
        <w:t>Muribaculaceae</w:t>
      </w:r>
      <w:proofErr w:type="spellEnd"/>
      <w:r w:rsidRPr="00912E8E">
        <w:rPr>
          <w:rFonts w:ascii="Times New Roman" w:hAnsi="Times New Roman" w:cs="Times New Roman"/>
          <w:color w:val="131413"/>
          <w:sz w:val="22"/>
          <w:szCs w:val="22"/>
        </w:rPr>
        <w:t xml:space="preserve">. The different preintervention abundance of these two inulin-responders could result in distinct dynamic responses to inulin </w:t>
      </w:r>
      <w:r w:rsidRPr="00912E8E">
        <w:rPr>
          <w:rFonts w:ascii="Times New Roman" w:hAnsi="Times New Roman" w:cs="Times New Roman"/>
          <w:color w:val="131413"/>
          <w:sz w:val="22"/>
          <w:szCs w:val="22"/>
        </w:rPr>
        <w:lastRenderedPageBreak/>
        <w:t>intervention</w:t>
      </w:r>
      <w:bookmarkEnd w:id="72"/>
      <w:bookmarkEnd w:id="73"/>
      <w:r w:rsidRPr="00912E8E">
        <w:rPr>
          <w:rFonts w:ascii="Times New Roman" w:hAnsi="Times New Roman" w:cs="Times New Roman"/>
          <w:color w:val="131413"/>
          <w:sz w:val="22"/>
          <w:szCs w:val="22"/>
        </w:rPr>
        <w:t xml:space="preserve">. Through applying the quantitative modeling analysis to published human longitudinal microbiome data, we identified previously reported bacteria that may engage in the primary degradation of inulin or resistant starch. </w:t>
      </w:r>
      <w:r w:rsidRPr="00912E8E">
        <w:rPr>
          <w:rFonts w:ascii="Times New Roman" w:hAnsi="Times New Roman" w:cs="Times New Roman"/>
          <w:color w:val="2A2A2A"/>
          <w:sz w:val="22"/>
          <w:szCs w:val="22"/>
          <w:shd w:val="clear" w:color="auto" w:fill="FFFFFF"/>
        </w:rPr>
        <w:t xml:space="preserve">Our study highlights the importance of longitudinal sampling and integrating complementary multi-omics data to identify temporal dynamics of the microbiome. </w:t>
      </w:r>
      <w:bookmarkStart w:id="74" w:name="OLE_LINK18"/>
      <w:bookmarkStart w:id="75" w:name="OLE_LINK19"/>
      <w:r w:rsidRPr="00912E8E">
        <w:rPr>
          <w:rFonts w:ascii="Times New Roman" w:hAnsi="Times New Roman" w:cs="Times New Roman"/>
          <w:color w:val="2A2A2A"/>
          <w:sz w:val="22"/>
          <w:szCs w:val="22"/>
          <w:shd w:val="clear" w:color="auto" w:fill="FFFFFF"/>
        </w:rPr>
        <w:t>Serving as a wid</w:t>
      </w:r>
      <w:r w:rsidRPr="00912E8E">
        <w:rPr>
          <w:rFonts w:ascii="Times New Roman" w:hAnsi="Times New Roman" w:cs="Times New Roman" w:hint="eastAsia"/>
          <w:color w:val="2A2A2A"/>
          <w:sz w:val="22"/>
          <w:szCs w:val="22"/>
          <w:shd w:val="clear" w:color="auto" w:fill="FFFFFF"/>
        </w:rPr>
        <w:t>e</w:t>
      </w:r>
      <w:r w:rsidRPr="00912E8E">
        <w:rPr>
          <w:rFonts w:ascii="Times New Roman" w:hAnsi="Times New Roman" w:cs="Times New Roman"/>
          <w:color w:val="2A2A2A"/>
          <w:sz w:val="22"/>
          <w:szCs w:val="22"/>
          <w:shd w:val="clear" w:color="auto" w:fill="FFFFFF"/>
        </w:rPr>
        <w:t xml:space="preserve">ly-applied framework, </w:t>
      </w:r>
      <w:r w:rsidRPr="00912E8E">
        <w:rPr>
          <w:rFonts w:ascii="Times New Roman" w:hAnsi="Times New Roman" w:cs="Times New Roman"/>
          <w:color w:val="131413"/>
          <w:sz w:val="22"/>
          <w:szCs w:val="22"/>
        </w:rPr>
        <w:t xml:space="preserve">this quantitative modeling method </w:t>
      </w:r>
      <w:r w:rsidRPr="00912E8E">
        <w:rPr>
          <w:rFonts w:ascii="Times New Roman" w:hAnsi="Times New Roman" w:cs="Times New Roman"/>
          <w:color w:val="2A2A2A"/>
          <w:sz w:val="22"/>
          <w:szCs w:val="22"/>
          <w:shd w:val="clear" w:color="auto" w:fill="FFFFFF"/>
        </w:rPr>
        <w:t>reveals insights into</w:t>
      </w:r>
      <w:r w:rsidRPr="00912E8E">
        <w:rPr>
          <w:rFonts w:ascii="Times New Roman" w:hAnsi="Times New Roman" w:cs="Times New Roman"/>
          <w:color w:val="131413"/>
          <w:sz w:val="22"/>
          <w:szCs w:val="22"/>
        </w:rPr>
        <w:t xml:space="preserve"> the ecologic </w:t>
      </w:r>
      <w:r w:rsidRPr="00912E8E">
        <w:rPr>
          <w:rFonts w:ascii="Times New Roman" w:hAnsi="Times New Roman" w:cs="Times New Roman"/>
          <w:color w:val="2A2A2A"/>
          <w:sz w:val="22"/>
          <w:szCs w:val="22"/>
          <w:shd w:val="clear" w:color="auto" w:fill="FFFFFF"/>
        </w:rPr>
        <w:t>mechanisms that how dietary fiber reshape the gut microbial structure and SCFA metabolism, which will help improve existing dietary treatments and guide precisely manipulation of the gut microbiome for optimal medical care.</w:t>
      </w:r>
      <w:bookmarkEnd w:id="74"/>
      <w:bookmarkEnd w:id="75"/>
    </w:p>
    <w:sectPr w:rsidR="004779EC" w:rsidRPr="00912E8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戴 磊" w:date="2021-02-20T00:27:00Z" w:initials="戴">
    <w:p w14:paraId="1CB22FD0" w14:textId="655D3710" w:rsidR="00927565" w:rsidRDefault="00927565">
      <w:pPr>
        <w:pStyle w:val="a4"/>
      </w:pPr>
      <w:r>
        <w:rPr>
          <w:rStyle w:val="a3"/>
        </w:rPr>
        <w:annotationRef/>
      </w:r>
      <w:r>
        <w:t>Th</w:t>
      </w:r>
      <w:r w:rsidR="00AD1B79">
        <w:t>e second</w:t>
      </w:r>
      <w:r>
        <w:t xml:space="preserve"> title some</w:t>
      </w:r>
      <w:r w:rsidR="00AD1B79">
        <w:t>what</w:t>
      </w:r>
      <w:r>
        <w:t xml:space="preserve"> </w:t>
      </w:r>
      <w:r w:rsidR="00AD1B79">
        <w:t>mixes</w:t>
      </w:r>
      <w:r>
        <w:t xml:space="preserve"> the two points (dynamical, baseline). I prefer the first title</w:t>
      </w:r>
    </w:p>
  </w:comment>
  <w:comment w:id="32" w:author="戴 磊" w:date="2021-02-19T23:59:00Z" w:initials="戴">
    <w:p w14:paraId="767A2076" w14:textId="77F63ABB" w:rsidR="00F10AC1" w:rsidRDefault="00F10AC1">
      <w:pPr>
        <w:pStyle w:val="a4"/>
      </w:pPr>
      <w:r>
        <w:rPr>
          <w:rStyle w:val="a3"/>
        </w:rPr>
        <w:annotationRef/>
      </w:r>
      <w:r>
        <w:t>Previous studies have shown evidence for baseline-dependent response</w:t>
      </w:r>
      <w:r w:rsidR="004F6AE2">
        <w:t xml:space="preserve"> to dietary fibers/inulin</w:t>
      </w:r>
      <w:r w:rsidR="002614DB">
        <w:t xml:space="preserve"> (we shall be honest with ourselves about this)</w:t>
      </w:r>
      <w:r w:rsidR="00B95D1C">
        <w:t xml:space="preserve"> -&gt; </w:t>
      </w:r>
      <w:r w:rsidR="00EB1E15">
        <w:t>emphasize the l</w:t>
      </w:r>
      <w:r w:rsidR="004F6AE2">
        <w:t>ack</w:t>
      </w:r>
      <w:r>
        <w:t xml:space="preserve"> of dynamics</w:t>
      </w:r>
      <w:r w:rsidR="00EB1E15">
        <w:t xml:space="preserve"> data</w:t>
      </w:r>
    </w:p>
  </w:comment>
  <w:comment w:id="56" w:author="戴 磊" w:date="2021-02-19T23:58:00Z" w:initials="戴">
    <w:p w14:paraId="0D55D1C6" w14:textId="1CB21270" w:rsidR="00F10AC1" w:rsidRDefault="00F10AC1">
      <w:pPr>
        <w:pStyle w:val="a4"/>
      </w:pPr>
      <w:r>
        <w:rPr>
          <w:rStyle w:val="a3"/>
        </w:rPr>
        <w:annotationRef/>
      </w:r>
      <w:r>
        <w:t>Can this explain overshoot?</w:t>
      </w:r>
    </w:p>
  </w:comment>
  <w:comment w:id="62" w:author="戴 磊" w:date="2021-02-20T00:12:00Z" w:initials="戴">
    <w:p w14:paraId="697DD8BA" w14:textId="03380F50" w:rsidR="00A50F16" w:rsidRDefault="00A50F16">
      <w:pPr>
        <w:pStyle w:val="a4"/>
      </w:pPr>
      <w:r>
        <w:rPr>
          <w:rStyle w:val="a3"/>
        </w:rPr>
        <w:annotationRef/>
      </w:r>
      <w:r>
        <w:t xml:space="preserve">This statement is </w:t>
      </w:r>
      <w:r w:rsidR="00C84594">
        <w:t xml:space="preserve">somewhat </w:t>
      </w:r>
      <w:r>
        <w:t xml:space="preserve">problematic. </w:t>
      </w:r>
      <w:r w:rsidR="00C84594">
        <w:t xml:space="preserve">I would revise it as: </w:t>
      </w:r>
    </w:p>
    <w:p w14:paraId="698B78F9" w14:textId="373A1629" w:rsidR="00A50F16" w:rsidRDefault="00A50F16">
      <w:pPr>
        <w:pStyle w:val="a4"/>
      </w:pPr>
      <w:r>
        <w:t xml:space="preserve">Finally, we find that </w:t>
      </w:r>
      <w:r w:rsidR="00C84594">
        <w:t xml:space="preserve">prediction of SCFA production from murine gut microbiota cannot extrapolate to unobserved baseline microbiota composition, in accordance with previous studies in humans.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B22FD0" w15:done="0"/>
  <w15:commentEx w15:paraId="767A2076" w15:done="0"/>
  <w15:commentEx w15:paraId="0D55D1C6" w15:done="0"/>
  <w15:commentEx w15:paraId="698B78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AD5FB" w16cex:dateUtc="2021-02-19T16:27:00Z"/>
  <w16cex:commentExtensible w16cex:durableId="23DACF79" w16cex:dateUtc="2021-02-19T15:59:00Z"/>
  <w16cex:commentExtensible w16cex:durableId="23DACF31" w16cex:dateUtc="2021-02-19T15:58:00Z"/>
  <w16cex:commentExtensible w16cex:durableId="23DAD253" w16cex:dateUtc="2021-02-19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B22FD0" w16cid:durableId="23DAD5FB"/>
  <w16cid:commentId w16cid:paraId="767A2076" w16cid:durableId="23DACF79"/>
  <w16cid:commentId w16cid:paraId="0D55D1C6" w16cid:durableId="23DACF31"/>
  <w16cid:commentId w16cid:paraId="698B78F9" w16cid:durableId="23DAD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C405B" w14:textId="77777777" w:rsidR="00522CF0" w:rsidRDefault="00522CF0" w:rsidP="002D4709">
      <w:r>
        <w:separator/>
      </w:r>
    </w:p>
  </w:endnote>
  <w:endnote w:type="continuationSeparator" w:id="0">
    <w:p w14:paraId="6ED069FA" w14:textId="77777777" w:rsidR="00522CF0" w:rsidRDefault="00522CF0" w:rsidP="002D4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62F2" w14:textId="77777777" w:rsidR="00522CF0" w:rsidRDefault="00522CF0" w:rsidP="002D4709">
      <w:r>
        <w:separator/>
      </w:r>
    </w:p>
  </w:footnote>
  <w:footnote w:type="continuationSeparator" w:id="0">
    <w:p w14:paraId="0E7507FE" w14:textId="77777777" w:rsidR="00522CF0" w:rsidRDefault="00522CF0" w:rsidP="002D470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戴 磊">
    <w15:presenceInfo w15:providerId="Windows Live" w15:userId="dc4706839d8d27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MzMzsLQwtzA0sLBQ0lEKTi0uzszPAykwrAUAML5lhywAAAA="/>
  </w:docVars>
  <w:rsids>
    <w:rsidRoot w:val="004779EC"/>
    <w:rsid w:val="00003CF2"/>
    <w:rsid w:val="00006BE8"/>
    <w:rsid w:val="00022F89"/>
    <w:rsid w:val="00023F76"/>
    <w:rsid w:val="00025EC5"/>
    <w:rsid w:val="000334EF"/>
    <w:rsid w:val="000414F4"/>
    <w:rsid w:val="000571B5"/>
    <w:rsid w:val="00080F56"/>
    <w:rsid w:val="00081C74"/>
    <w:rsid w:val="000A7DA8"/>
    <w:rsid w:val="000D139E"/>
    <w:rsid w:val="000F01CA"/>
    <w:rsid w:val="000F0714"/>
    <w:rsid w:val="000F380F"/>
    <w:rsid w:val="000F734C"/>
    <w:rsid w:val="00101776"/>
    <w:rsid w:val="00102D31"/>
    <w:rsid w:val="00105CE7"/>
    <w:rsid w:val="001215C0"/>
    <w:rsid w:val="00123550"/>
    <w:rsid w:val="00130BDC"/>
    <w:rsid w:val="001326E5"/>
    <w:rsid w:val="00140B61"/>
    <w:rsid w:val="00141975"/>
    <w:rsid w:val="001761C7"/>
    <w:rsid w:val="00181F7B"/>
    <w:rsid w:val="00186D54"/>
    <w:rsid w:val="00187627"/>
    <w:rsid w:val="001A71EA"/>
    <w:rsid w:val="001C0105"/>
    <w:rsid w:val="001D4656"/>
    <w:rsid w:val="001D4978"/>
    <w:rsid w:val="001E12C8"/>
    <w:rsid w:val="001E681A"/>
    <w:rsid w:val="002058CE"/>
    <w:rsid w:val="0021022C"/>
    <w:rsid w:val="00242612"/>
    <w:rsid w:val="00246944"/>
    <w:rsid w:val="00250984"/>
    <w:rsid w:val="00252BF6"/>
    <w:rsid w:val="0025566B"/>
    <w:rsid w:val="002614DB"/>
    <w:rsid w:val="002616F0"/>
    <w:rsid w:val="00265D1D"/>
    <w:rsid w:val="0027064E"/>
    <w:rsid w:val="002728CA"/>
    <w:rsid w:val="0027358D"/>
    <w:rsid w:val="00281736"/>
    <w:rsid w:val="002A17F2"/>
    <w:rsid w:val="002B5B6E"/>
    <w:rsid w:val="002C2CF9"/>
    <w:rsid w:val="002C4365"/>
    <w:rsid w:val="002C5DB7"/>
    <w:rsid w:val="002D4709"/>
    <w:rsid w:val="002E27A1"/>
    <w:rsid w:val="002F127F"/>
    <w:rsid w:val="00301008"/>
    <w:rsid w:val="0030547B"/>
    <w:rsid w:val="00307703"/>
    <w:rsid w:val="00307825"/>
    <w:rsid w:val="00334F77"/>
    <w:rsid w:val="00353026"/>
    <w:rsid w:val="00381E75"/>
    <w:rsid w:val="00393AEB"/>
    <w:rsid w:val="003942D6"/>
    <w:rsid w:val="003C3252"/>
    <w:rsid w:val="003F7712"/>
    <w:rsid w:val="00412E21"/>
    <w:rsid w:val="004218E3"/>
    <w:rsid w:val="00421BE0"/>
    <w:rsid w:val="004227B7"/>
    <w:rsid w:val="00440F5F"/>
    <w:rsid w:val="00444DBE"/>
    <w:rsid w:val="0046032A"/>
    <w:rsid w:val="00460869"/>
    <w:rsid w:val="0046381A"/>
    <w:rsid w:val="0046435E"/>
    <w:rsid w:val="004779EC"/>
    <w:rsid w:val="00480EA6"/>
    <w:rsid w:val="004A1DD1"/>
    <w:rsid w:val="004C076C"/>
    <w:rsid w:val="004E3C1A"/>
    <w:rsid w:val="004E4526"/>
    <w:rsid w:val="004E636E"/>
    <w:rsid w:val="004F6AE2"/>
    <w:rsid w:val="00522CF0"/>
    <w:rsid w:val="00536E9C"/>
    <w:rsid w:val="00542627"/>
    <w:rsid w:val="00583630"/>
    <w:rsid w:val="005841D3"/>
    <w:rsid w:val="005949EA"/>
    <w:rsid w:val="00597819"/>
    <w:rsid w:val="005A277A"/>
    <w:rsid w:val="005A2E01"/>
    <w:rsid w:val="005B4D8E"/>
    <w:rsid w:val="005C3FF0"/>
    <w:rsid w:val="005D59F5"/>
    <w:rsid w:val="0060107B"/>
    <w:rsid w:val="00604418"/>
    <w:rsid w:val="00606243"/>
    <w:rsid w:val="00610738"/>
    <w:rsid w:val="00621841"/>
    <w:rsid w:val="00631942"/>
    <w:rsid w:val="00636556"/>
    <w:rsid w:val="00641951"/>
    <w:rsid w:val="00662FE6"/>
    <w:rsid w:val="00672F93"/>
    <w:rsid w:val="006767D9"/>
    <w:rsid w:val="006B71CE"/>
    <w:rsid w:val="006F3BC4"/>
    <w:rsid w:val="0070126F"/>
    <w:rsid w:val="00710A9E"/>
    <w:rsid w:val="00725A4F"/>
    <w:rsid w:val="007365BA"/>
    <w:rsid w:val="007425F2"/>
    <w:rsid w:val="00780F1A"/>
    <w:rsid w:val="007922B8"/>
    <w:rsid w:val="00793761"/>
    <w:rsid w:val="007B45C2"/>
    <w:rsid w:val="007E2541"/>
    <w:rsid w:val="007E2E65"/>
    <w:rsid w:val="007E6866"/>
    <w:rsid w:val="007F4F84"/>
    <w:rsid w:val="007F7796"/>
    <w:rsid w:val="00841C10"/>
    <w:rsid w:val="00864B83"/>
    <w:rsid w:val="008674DC"/>
    <w:rsid w:val="00877B07"/>
    <w:rsid w:val="00890C57"/>
    <w:rsid w:val="008C14B1"/>
    <w:rsid w:val="008C6332"/>
    <w:rsid w:val="008C7506"/>
    <w:rsid w:val="008D0F1A"/>
    <w:rsid w:val="008D3597"/>
    <w:rsid w:val="008E6C45"/>
    <w:rsid w:val="008F0AE0"/>
    <w:rsid w:val="00900A25"/>
    <w:rsid w:val="00901C95"/>
    <w:rsid w:val="00902C4B"/>
    <w:rsid w:val="00912E8E"/>
    <w:rsid w:val="00927565"/>
    <w:rsid w:val="00950C80"/>
    <w:rsid w:val="00965DBE"/>
    <w:rsid w:val="00972F72"/>
    <w:rsid w:val="009854D4"/>
    <w:rsid w:val="009A3C0D"/>
    <w:rsid w:val="009A4ADC"/>
    <w:rsid w:val="009C355E"/>
    <w:rsid w:val="009C4F9A"/>
    <w:rsid w:val="009D52E6"/>
    <w:rsid w:val="009E1681"/>
    <w:rsid w:val="009E45FC"/>
    <w:rsid w:val="009F01D7"/>
    <w:rsid w:val="009F6CBA"/>
    <w:rsid w:val="00A0413E"/>
    <w:rsid w:val="00A20519"/>
    <w:rsid w:val="00A2560E"/>
    <w:rsid w:val="00A262C2"/>
    <w:rsid w:val="00A359FA"/>
    <w:rsid w:val="00A46C05"/>
    <w:rsid w:val="00A50F16"/>
    <w:rsid w:val="00A56806"/>
    <w:rsid w:val="00A7390B"/>
    <w:rsid w:val="00A866BE"/>
    <w:rsid w:val="00A87183"/>
    <w:rsid w:val="00A9352F"/>
    <w:rsid w:val="00AA3E48"/>
    <w:rsid w:val="00AA60F9"/>
    <w:rsid w:val="00AD1B79"/>
    <w:rsid w:val="00AD299F"/>
    <w:rsid w:val="00AD69B0"/>
    <w:rsid w:val="00AE4A66"/>
    <w:rsid w:val="00B003DE"/>
    <w:rsid w:val="00B32D95"/>
    <w:rsid w:val="00B34125"/>
    <w:rsid w:val="00B35C00"/>
    <w:rsid w:val="00B50427"/>
    <w:rsid w:val="00B731C9"/>
    <w:rsid w:val="00B92EF3"/>
    <w:rsid w:val="00B95D1C"/>
    <w:rsid w:val="00BA2A22"/>
    <w:rsid w:val="00BB2152"/>
    <w:rsid w:val="00BD11CE"/>
    <w:rsid w:val="00BD6D6F"/>
    <w:rsid w:val="00BF5B2C"/>
    <w:rsid w:val="00BF6BE5"/>
    <w:rsid w:val="00C30E8F"/>
    <w:rsid w:val="00C33CC5"/>
    <w:rsid w:val="00C521A3"/>
    <w:rsid w:val="00C54D42"/>
    <w:rsid w:val="00C748FF"/>
    <w:rsid w:val="00C76F83"/>
    <w:rsid w:val="00C84594"/>
    <w:rsid w:val="00CB21FA"/>
    <w:rsid w:val="00CC1878"/>
    <w:rsid w:val="00CC3227"/>
    <w:rsid w:val="00CC7029"/>
    <w:rsid w:val="00CD3B65"/>
    <w:rsid w:val="00CF52B6"/>
    <w:rsid w:val="00D175A7"/>
    <w:rsid w:val="00D2799F"/>
    <w:rsid w:val="00D325E1"/>
    <w:rsid w:val="00D33139"/>
    <w:rsid w:val="00D37AA8"/>
    <w:rsid w:val="00D41633"/>
    <w:rsid w:val="00D44C59"/>
    <w:rsid w:val="00D479AC"/>
    <w:rsid w:val="00D56C16"/>
    <w:rsid w:val="00D631DD"/>
    <w:rsid w:val="00D73365"/>
    <w:rsid w:val="00D754D7"/>
    <w:rsid w:val="00D76612"/>
    <w:rsid w:val="00D82390"/>
    <w:rsid w:val="00DB21A5"/>
    <w:rsid w:val="00DC6595"/>
    <w:rsid w:val="00DF2E7E"/>
    <w:rsid w:val="00DF4562"/>
    <w:rsid w:val="00E0115B"/>
    <w:rsid w:val="00E055DF"/>
    <w:rsid w:val="00E1179D"/>
    <w:rsid w:val="00E34D4C"/>
    <w:rsid w:val="00E465DC"/>
    <w:rsid w:val="00E5785C"/>
    <w:rsid w:val="00E70EB1"/>
    <w:rsid w:val="00EA22E3"/>
    <w:rsid w:val="00EA2B39"/>
    <w:rsid w:val="00EA4FA1"/>
    <w:rsid w:val="00EA7D9A"/>
    <w:rsid w:val="00EB18B2"/>
    <w:rsid w:val="00EB1E15"/>
    <w:rsid w:val="00EB3641"/>
    <w:rsid w:val="00EB549B"/>
    <w:rsid w:val="00EB5D97"/>
    <w:rsid w:val="00EC6AFD"/>
    <w:rsid w:val="00ED1328"/>
    <w:rsid w:val="00ED47AE"/>
    <w:rsid w:val="00ED57F2"/>
    <w:rsid w:val="00EF12E7"/>
    <w:rsid w:val="00EF5196"/>
    <w:rsid w:val="00F010FE"/>
    <w:rsid w:val="00F107CA"/>
    <w:rsid w:val="00F10AC1"/>
    <w:rsid w:val="00F1562D"/>
    <w:rsid w:val="00F24006"/>
    <w:rsid w:val="00F64CBB"/>
    <w:rsid w:val="00F67FF9"/>
    <w:rsid w:val="00F82353"/>
    <w:rsid w:val="00F83E9D"/>
    <w:rsid w:val="00F96FE1"/>
    <w:rsid w:val="00FB25B0"/>
    <w:rsid w:val="00FC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F25DD"/>
  <w15:chartTrackingRefBased/>
  <w15:docId w15:val="{82EE5554-3872-4404-BE5C-FB2423C4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10AC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4779EC"/>
    <w:pPr>
      <w:widowControl/>
      <w:spacing w:before="100" w:beforeAutospacing="1" w:after="100" w:afterAutospacing="1"/>
      <w:jc w:val="left"/>
    </w:pPr>
    <w:rPr>
      <w:rFonts w:ascii="宋体" w:eastAsia="宋体" w:hAnsi="宋体" w:cs="宋体"/>
      <w:kern w:val="0"/>
      <w:sz w:val="24"/>
      <w:szCs w:val="24"/>
    </w:rPr>
  </w:style>
  <w:style w:type="character" w:styleId="a3">
    <w:name w:val="annotation reference"/>
    <w:basedOn w:val="a0"/>
    <w:uiPriority w:val="99"/>
    <w:semiHidden/>
    <w:unhideWhenUsed/>
    <w:rsid w:val="004779EC"/>
    <w:rPr>
      <w:sz w:val="21"/>
      <w:szCs w:val="21"/>
    </w:rPr>
  </w:style>
  <w:style w:type="paragraph" w:styleId="a4">
    <w:name w:val="annotation text"/>
    <w:basedOn w:val="a"/>
    <w:link w:val="a5"/>
    <w:uiPriority w:val="99"/>
    <w:semiHidden/>
    <w:unhideWhenUsed/>
    <w:rsid w:val="004779EC"/>
    <w:pPr>
      <w:jc w:val="left"/>
    </w:pPr>
  </w:style>
  <w:style w:type="character" w:customStyle="1" w:styleId="a5">
    <w:name w:val="批注文字 字符"/>
    <w:basedOn w:val="a0"/>
    <w:link w:val="a4"/>
    <w:uiPriority w:val="99"/>
    <w:semiHidden/>
    <w:rsid w:val="004779EC"/>
  </w:style>
  <w:style w:type="paragraph" w:styleId="a6">
    <w:name w:val="header"/>
    <w:basedOn w:val="a"/>
    <w:link w:val="a7"/>
    <w:uiPriority w:val="99"/>
    <w:unhideWhenUsed/>
    <w:rsid w:val="002D470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4709"/>
    <w:rPr>
      <w:sz w:val="18"/>
      <w:szCs w:val="18"/>
    </w:rPr>
  </w:style>
  <w:style w:type="paragraph" w:styleId="a8">
    <w:name w:val="footer"/>
    <w:basedOn w:val="a"/>
    <w:link w:val="a9"/>
    <w:uiPriority w:val="99"/>
    <w:unhideWhenUsed/>
    <w:rsid w:val="002D4709"/>
    <w:pPr>
      <w:tabs>
        <w:tab w:val="center" w:pos="4153"/>
        <w:tab w:val="right" w:pos="8306"/>
      </w:tabs>
      <w:snapToGrid w:val="0"/>
      <w:jc w:val="left"/>
    </w:pPr>
    <w:rPr>
      <w:sz w:val="18"/>
      <w:szCs w:val="18"/>
    </w:rPr>
  </w:style>
  <w:style w:type="character" w:customStyle="1" w:styleId="a9">
    <w:name w:val="页脚 字符"/>
    <w:basedOn w:val="a0"/>
    <w:link w:val="a8"/>
    <w:uiPriority w:val="99"/>
    <w:rsid w:val="002D4709"/>
    <w:rPr>
      <w:sz w:val="18"/>
      <w:szCs w:val="18"/>
    </w:rPr>
  </w:style>
  <w:style w:type="paragraph" w:styleId="aa">
    <w:name w:val="annotation subject"/>
    <w:basedOn w:val="a4"/>
    <w:next w:val="a4"/>
    <w:link w:val="ab"/>
    <w:uiPriority w:val="99"/>
    <w:semiHidden/>
    <w:unhideWhenUsed/>
    <w:rsid w:val="00F10AC1"/>
    <w:rPr>
      <w:b/>
      <w:bCs/>
    </w:rPr>
  </w:style>
  <w:style w:type="character" w:customStyle="1" w:styleId="ab">
    <w:name w:val="批注主题 字符"/>
    <w:basedOn w:val="a5"/>
    <w:link w:val="aa"/>
    <w:uiPriority w:val="99"/>
    <w:semiHidden/>
    <w:rsid w:val="00F10AC1"/>
    <w:rPr>
      <w:b/>
      <w:bCs/>
    </w:rPr>
  </w:style>
  <w:style w:type="character" w:customStyle="1" w:styleId="10">
    <w:name w:val="标题 1 字符"/>
    <w:basedOn w:val="a0"/>
    <w:link w:val="1"/>
    <w:uiPriority w:val="9"/>
    <w:rsid w:val="00F10AC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37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红宾</dc:creator>
  <cp:keywords/>
  <dc:description/>
  <cp:lastModifiedBy>戴 磊</cp:lastModifiedBy>
  <cp:revision>12</cp:revision>
  <dcterms:created xsi:type="dcterms:W3CDTF">2021-02-19T01:51:00Z</dcterms:created>
  <dcterms:modified xsi:type="dcterms:W3CDTF">2021-02-19T16:32:00Z</dcterms:modified>
</cp:coreProperties>
</file>